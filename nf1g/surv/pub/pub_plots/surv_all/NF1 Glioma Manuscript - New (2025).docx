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15505" w:rsidR="00915505" w:rsidP="14606633" w:rsidRDefault="00915505" w14:paraId="198462B9" w14:textId="2FCE50F1">
      <w:pPr>
        <w:spacing w:line="480" w:lineRule="auto"/>
        <w:rPr>
          <w:ins w:author="Sheri Holmen" w:date="2025-03-17T16:57:00Z" w:id="305798428"/>
          <w:b w:val="1"/>
          <w:bCs w:val="1"/>
          <w:u w:val="single"/>
          <w:rPrChange w:author="Sheri Holmen" w:date="2025-03-17T16:57:00Z" w:id="1363688598">
            <w:rPr>
              <w:ins w:author="Sheri Holmen" w:date="2025-03-17T16:57:00Z" w:id="1416919365"/>
              <w:b w:val="1"/>
              <w:bCs w:val="1"/>
              <w:u w:val="single"/>
            </w:rPr>
          </w:rPrChange>
        </w:rPr>
      </w:pPr>
      <w:r w:rsidRPr="14606633" w:rsidR="00915505">
        <w:rPr>
          <w:b w:val="1"/>
          <w:bCs w:val="1"/>
          <w:color w:val="000000" w:themeColor="text1" w:themeTint="FF" w:themeShade="FF"/>
        </w:rPr>
        <w:t>Introduction</w:t>
      </w:r>
    </w:p>
    <w:p w:rsidR="00666AED" w:rsidP="14606633" w:rsidRDefault="00E15538" w14:paraId="11159903" w14:textId="63C80501">
      <w:pPr>
        <w:spacing w:line="480" w:lineRule="auto"/>
        <w:jc w:val="both"/>
        <w:rPr>
          <w:ins w:author="Sheri Holmen" w:date="2025-03-17T16:26:00Z" w:id="753935613"/>
        </w:rPr>
        <w:pPrChange w:author="Sheri Holmen" w:date="2025-03-17T16:57:00Z" w:id="8">
          <w:pPr>
            <w:pStyle w:val="NormalWeb"/>
            <w:spacing w:line="480" w:lineRule="auto"/>
            <w:jc w:val="both"/>
          </w:pPr>
        </w:pPrChange>
      </w:pPr>
      <w:r w:rsidRPr="14606633" w:rsidR="00E15538">
        <w:rPr>
          <w:lang w:val="en-US"/>
        </w:rPr>
        <w:t xml:space="preserve">Diffuse gliomas are the most common </w:t>
      </w:r>
      <w:ins w:author="Sheri Holmen" w:date="2025-03-17T16:28:00Z" w:id="279232610">
        <w:r w:rsidRPr="14606633" w:rsidR="00E15538">
          <w:rPr>
            <w:lang w:val="en-US"/>
          </w:rPr>
          <w:t xml:space="preserve">primary </w:t>
        </w:r>
      </w:ins>
      <w:r w:rsidRPr="14606633" w:rsidR="00E15538">
        <w:rPr>
          <w:lang w:val="en-US"/>
        </w:rPr>
        <w:t>brain tumors in adults, with an incidence of 5.95 per 100,000 in the United States</w:t>
      </w:r>
      <w:r w:rsidRPr="00C23C42">
        <w:fldChar w:fldCharType="begin"/>
      </w:r>
      <w:r w:rsidRPr="00C23C42">
        <w:instrText xml:space="preserve"> HYPERLINK "https://www.zotero.org/google-docs/?bih04f" \h </w:instrText>
      </w:r>
      <w:r w:rsidRPr="00C23C42">
        <w:fldChar w:fldCharType="separate"/>
      </w:r>
      <w:r w:rsidRPr="14606633" w:rsidR="00E15538">
        <w:rPr>
          <w:vertAlign w:val="superscript"/>
          <w:lang w:val="en-US"/>
        </w:rPr>
        <w:t>1</w:t>
      </w:r>
      <w:r w:rsidRPr="00C23C42">
        <w:rPr>
          <w:vertAlign w:val="superscript"/>
        </w:rPr>
        <w:fldChar w:fldCharType="end"/>
      </w:r>
      <w:del w:author="Sheri Holmen" w:date="2025-03-17T16:28:00Z" w:id="770341015">
        <w:r w:rsidRPr="14606633" w:rsidDel="00E15538">
          <w:rPr>
            <w:lang w:val="en-US"/>
          </w:rPr>
          <w:delText xml:space="preserve"> </w:delText>
        </w:r>
      </w:del>
      <w:r w:rsidRPr="14606633" w:rsidR="00E15538">
        <w:rPr>
          <w:lang w:val="en-US"/>
        </w:rPr>
        <w:t>.</w:t>
      </w:r>
      <w:commentRangeStart w:id="11"/>
      <w:del w:author="Sheri Holmen" w:date="2025-03-17T11:02:00Z" w:id="264206576">
        <w:r w:rsidRPr="14606633" w:rsidDel="00E15538">
          <w:rPr>
            <w:lang w:val="en-US"/>
          </w:rPr>
          <w:delText>To date, no curative targeted therapy is available for these patients, and the median survival in adult advanced stage glioblastoma remains a paltry 12-17 months</w:delText>
        </w:r>
        <w:r>
          <w:fldChar w:fldCharType="begin"/>
        </w:r>
        <w:r>
          <w:delInstrText xml:space="preserve"> HYPERLINK "https://www.zotero.org/google-docs/?Nqv0xm" \h </w:delInstrText>
        </w:r>
        <w:r>
          <w:fldChar w:fldCharType="separate"/>
        </w:r>
        <w:r w:rsidRPr="14606633" w:rsidDel="00E15538">
          <w:rPr>
            <w:vertAlign w:val="superscript"/>
            <w:lang w:val="en-US"/>
          </w:rPr>
          <w:delText>2–4</w:delText>
        </w:r>
        <w:r w:rsidRPr="14606633">
          <w:rPr>
            <w:vertAlign w:val="superscript"/>
          </w:rPr>
          <w:fldChar w:fldCharType="end"/>
        </w:r>
        <w:r w:rsidRPr="14606633" w:rsidDel="00E15538">
          <w:rPr>
            <w:lang w:val="en-US"/>
          </w:rPr>
          <w:delText xml:space="preserve">. </w:delText>
        </w:r>
      </w:del>
      <w:commentRangeEnd w:id="11"/>
      <w:r w:rsidRPr="00C23C42" w:rsidR="00903739">
        <w:rPr>
          <w:rStyle w:val="CommentReference"/>
          <w:sz w:val="22"/>
          <w:szCs w:val="22"/>
        </w:rPr>
        <w:commentReference w:id="11"/>
      </w:r>
      <w:ins w:author="Sheri Holmen" w:date="2025-03-17T11:08:00Z" w:id="177530136">
        <w:r w:rsidRPr="14606633" w:rsidR="00903739">
          <w:rPr>
            <w:lang w:val="en-US"/>
          </w:rPr>
          <w:t xml:space="preserve"> </w:t>
        </w:r>
      </w:ins>
      <w:del w:author="Sheri Holmen" w:date="2025-03-17T11:08:00Z" w:id="375382298">
        <w:r w:rsidRPr="14606633" w:rsidDel="00E15538">
          <w:rPr>
            <w:lang w:val="en-US"/>
          </w:rPr>
          <w:delText>The standard-of-care treatme</w:delText>
        </w:r>
        <w:r w:rsidRPr="14606633" w:rsidDel="00E15538">
          <w:rPr>
            <w:lang w:val="en-US"/>
          </w:rPr>
          <w:delText>nt is limited to maximal surgical resection followed in high grade or high risk cases by radiation, chemotherapy, and temozolomide</w:delText>
        </w:r>
      </w:del>
      <w:ins w:author="Sheri Holmen" w:date="2025-03-17T11:08:00Z" w:id="1796509463">
        <w:r w:rsidRPr="14606633" w:rsidR="00903739">
          <w:rPr>
            <w:lang w:val="en-US"/>
          </w:rPr>
          <w:t xml:space="preserve">The classification of these tumors is increasingly guided by molecular diagnostics, as highlighted in the WHO 2021 classification of </w:t>
        </w:r>
      </w:ins>
      <w:r w:rsidRPr="14606633" w:rsidR="00936F55">
        <w:rPr>
          <w:lang w:val="en-US"/>
        </w:rPr>
        <w:t>central nervous system (</w:t>
      </w:r>
      <w:ins w:author="Sheri Holmen" w:date="2025-03-17T11:08:00Z" w:id="107947882">
        <w:r w:rsidRPr="14606633" w:rsidR="00903739">
          <w:rPr>
            <w:lang w:val="en-US"/>
          </w:rPr>
          <w:t>CNS</w:t>
        </w:r>
      </w:ins>
      <w:r w:rsidRPr="14606633" w:rsidR="00936F55">
        <w:rPr>
          <w:lang w:val="en-US"/>
        </w:rPr>
        <w:t>)</w:t>
      </w:r>
      <w:ins w:author="Sheri Holmen" w:date="2025-03-17T11:08:00Z" w:id="123475386">
        <w:r w:rsidRPr="14606633" w:rsidR="00903739">
          <w:rPr>
            <w:lang w:val="en-US"/>
          </w:rPr>
          <w:t xml:space="preserve"> tumors</w:t>
        </w:r>
      </w:ins>
      <w:ins w:author="Sheri Holmen" w:date="2025-03-17T11:09:00Z" w:id="1934820292">
        <w:r w:rsidRPr="14606633" w:rsidR="00903739">
          <w:rPr>
            <w:lang w:val="en-US"/>
          </w:rPr>
          <w:t xml:space="preserve"> (</w:t>
        </w:r>
        <w:commentRangeStart w:id="19"/>
        <w:r w:rsidRPr="14606633" w:rsidR="00903739">
          <w:rPr>
            <w:lang w:val="en-US"/>
          </w:rPr>
          <w:t>REF</w:t>
        </w:r>
      </w:ins>
      <w:ins w:author="Sheri Holmen" w:date="2025-03-17T11:20:00Z" w:id="20">
        <w:commentRangeEnd w:id="19"/>
        <w:r w:rsidRPr="00915505" w:rsidR="00936F55">
          <w:rPr>
            <w:rStyle w:val="CommentReference"/>
            <w:sz w:val="22"/>
            <w:szCs w:val="22"/>
          </w:rPr>
          <w:commentReference w:id="19"/>
        </w:r>
        <w:r>
          <w:rPr>
            <w:rStyle w:val="CommentReference"/>
          </w:rPr>
        </w:r>
      </w:ins>
      <w:ins w:author="Sheri Holmen" w:date="2025-03-17T11:09:00Z" w:id="672732213">
        <w:r w:rsidRPr="14606633" w:rsidR="00903739">
          <w:rPr>
            <w:lang w:val="en-US"/>
          </w:rPr>
          <w:t>)</w:t>
        </w:r>
      </w:ins>
      <w:ins w:author="Sheri Holmen" w:date="2025-03-17T11:08:00Z" w:id="655917556">
        <w:r w:rsidRPr="14606633" w:rsidR="00903739">
          <w:rPr>
            <w:lang w:val="en-US"/>
          </w:rPr>
          <w:t xml:space="preserve">. The primary treatment approach for most gliomas is surgical resection to the greatest extent that is safely possible, and early resection is now also recommended for patients with radiological signs of histologically low-grade tumors. In adult-type diffuse gliomas, the standard treatment consists of a combination of radiotherapy and chemotherapy. While </w:t>
        </w:r>
      </w:ins>
      <w:ins w:author="Sheri Holmen" w:date="2025-03-17T16:57:00Z" w:id="1463017544">
        <w:r w:rsidRPr="14606633" w:rsidR="00915505">
          <w:rPr>
            <w:lang w:val="en-US"/>
          </w:rPr>
          <w:t>d</w:t>
        </w:r>
      </w:ins>
      <w:ins w:author="Sheri Holmen" w:date="2025-03-17T16:58:00Z" w:id="106016545">
        <w:r w:rsidRPr="14606633" w:rsidR="00915505">
          <w:rPr>
            <w:lang w:val="en-US"/>
          </w:rPr>
          <w:t>urable responses are rarely</w:t>
        </w:r>
      </w:ins>
      <w:ins w:author="Sheri Holmen" w:date="2025-03-17T11:08:00Z" w:id="1558098118">
        <w:r w:rsidRPr="14606633" w:rsidR="00903739">
          <w:rPr>
            <w:lang w:val="en-US"/>
          </w:rPr>
          <w:t xml:space="preserve"> achievable, multimodal treatment has led to long-term survival (over 10–20 years) in some patients with isocitrate dehydrogenase (IDH) mutant tumors</w:t>
        </w:r>
      </w:ins>
      <w:r w:rsidRPr="00C23C42" w:rsidR="00936F55">
        <w:fldChar w:fldCharType="begin"/>
      </w:r>
      <w:r w:rsidRPr="00C23C42" w:rsidR="00936F55">
        <w:instrText xml:space="preserve"> HYPERLINK "https://www.zotero.org/google-docs/?3Xiiuj" \h </w:instrText>
      </w:r>
      <w:r w:rsidRPr="00C23C42" w:rsidR="00936F55">
        <w:fldChar w:fldCharType="separate"/>
      </w:r>
      <w:r w:rsidRPr="14606633" w:rsidR="00936F55">
        <w:rPr>
          <w:vertAlign w:val="superscript"/>
          <w:lang w:val="en-US"/>
        </w:rPr>
        <w:t>2</w:t>
      </w:r>
      <w:r w:rsidRPr="00C23C42" w:rsidR="00936F55">
        <w:rPr>
          <w:vertAlign w:val="superscript"/>
        </w:rPr>
        <w:fldChar w:fldCharType="end"/>
      </w:r>
      <w:ins w:author="Sheri Holmen" w:date="2025-03-17T11:08:00Z" w:id="1996184465">
        <w:r w:rsidRPr="14606633" w:rsidR="00903739">
          <w:rPr>
            <w:lang w:val="en-US"/>
          </w:rPr>
          <w:t>.</w:t>
        </w:r>
      </w:ins>
      <w:ins w:author="Sheri Holmen" w:date="2025-03-17T11:10:00Z" w:id="696247416">
        <w:r w:rsidRPr="14606633" w:rsidR="00903739">
          <w:rPr>
            <w:lang w:val="en-US"/>
          </w:rPr>
          <w:t xml:space="preserve"> </w:t>
        </w:r>
      </w:ins>
      <w:ins w:author="Sheri Holmen" w:date="2025-03-17T11:11:00Z" w:id="606797695">
        <w:r w:rsidRPr="14606633" w:rsidR="00903739">
          <w:rPr>
            <w:lang w:val="en-US"/>
            <w:rPrChange w:author="Sheri Holmen" w:date="2025-03-17T15:44:00Z" w:id="492510886">
              <w:rPr>
                <w:rFonts w:ascii="Arial" w:hAnsi="Arial" w:cs="Arial"/>
                <w:color w:val="001D35"/>
                <w:sz w:val="27"/>
                <w:szCs w:val="27"/>
              </w:rPr>
            </w:rPrChange>
          </w:rPr>
          <w:t>In August 2024, t</w:t>
        </w:r>
        <w:r w:rsidRPr="14606633" w:rsidR="00903739">
          <w:rPr>
            <w:lang w:val="en-US"/>
            <w:rPrChange w:author="Sheri Holmen" w:date="2025-03-17T15:44:00Z" w:id="1158646574">
              <w:rPr>
                <w:rFonts w:ascii="Arial" w:hAnsi="Arial" w:cs="Arial"/>
                <w:color w:val="001D35"/>
                <w:sz w:val="27"/>
                <w:szCs w:val="27"/>
              </w:rPr>
            </w:rPrChange>
          </w:rPr>
          <w:t>he FDA approved </w:t>
        </w:r>
        <w:r w:rsidRPr="14606633" w:rsidR="00903739">
          <w:rPr>
            <w:lang w:val="en-US"/>
            <w:rPrChange w:author="Sheri Holmen" w:date="2025-03-17T15:44:00Z" w:id="395639231">
              <w:rPr>
                <w:rFonts w:ascii="Arial" w:hAnsi="Arial" w:cs="Arial"/>
                <w:color w:val="001D35"/>
                <w:sz w:val="27"/>
                <w:szCs w:val="27"/>
              </w:rPr>
            </w:rPrChange>
          </w:rPr>
          <w:t xml:space="preserve">the mutant IDH inhibitor </w:t>
        </w:r>
        <w:r w:rsidRPr="14606633" w:rsidR="00903739">
          <w:rPr>
            <w:lang w:val="en-US"/>
          </w:rPr>
          <w:t>vorasidenib</w:t>
        </w:r>
        <w:r w:rsidRPr="14606633" w:rsidR="00903739">
          <w:rPr>
            <w:lang w:val="en-US"/>
          </w:rPr>
          <w:t xml:space="preserve"> </w:t>
        </w:r>
        <w:r w:rsidRPr="14606633" w:rsidR="00903739">
          <w:rPr>
            <w:lang w:val="en-US"/>
            <w:rPrChange w:author="Sheri Holmen" w:date="2025-03-17T15:44:00Z" w:id="612483071">
              <w:rPr>
                <w:rFonts w:ascii="Arial" w:hAnsi="Arial" w:cs="Arial"/>
                <w:color w:val="001D35"/>
                <w:sz w:val="27"/>
                <w:szCs w:val="27"/>
              </w:rPr>
            </w:rPrChange>
          </w:rPr>
          <w:t>as the first targeted therapy for IDH-mutant diffuse gliomas, specifically for patients with Grade 2 astrocytoma or oligodendroglioma with IDH1 or IDH2 mutations, following surgery</w:t>
        </w:r>
        <w:r w:rsidRPr="14606633" w:rsidR="00903739">
          <w:rPr>
            <w:lang w:val="en-US"/>
            <w:rPrChange w:author="Sheri Holmen" w:date="2025-03-17T15:44:00Z" w:id="1551700004">
              <w:rPr>
                <w:rFonts w:ascii="Arial" w:hAnsi="Arial" w:cs="Arial"/>
                <w:color w:val="001D35"/>
                <w:sz w:val="27"/>
                <w:szCs w:val="27"/>
              </w:rPr>
            </w:rPrChange>
          </w:rPr>
          <w:t>.</w:t>
        </w:r>
      </w:ins>
      <w:ins w:author="Sheri Holmen" w:date="2025-03-17T11:08:00Z" w:id="212815772">
        <w:r w:rsidRPr="14606633" w:rsidR="00903739">
          <w:rPr>
            <w:lang w:val="en-US"/>
          </w:rPr>
          <w:t xml:space="preserve"> </w:t>
        </w:r>
      </w:ins>
      <w:ins w:author="Sheri Holmen" w:date="2025-03-17T11:21:00Z" w:id="1582064543">
        <w:r w:rsidRPr="14606633" w:rsidR="00936F55">
          <w:rPr>
            <w:lang w:val="en-US"/>
            <w:rPrChange w:author="Sheri Holmen" w:date="2025-03-17T15:44:00Z" w:id="1520682835">
              <w:rPr>
                <w:rFonts w:ascii="Arial" w:hAnsi="Arial" w:cs="Arial"/>
                <w:color w:val="001D35"/>
              </w:rPr>
            </w:rPrChange>
          </w:rPr>
          <w:t>Th</w:t>
        </w:r>
        <w:r w:rsidRPr="14606633" w:rsidR="00936F55">
          <w:rPr>
            <w:lang w:val="en-US"/>
            <w:rPrChange w:author="Sheri Holmen" w:date="2025-03-17T15:44:00Z" w:id="847809970">
              <w:rPr>
                <w:rFonts w:ascii="Arial" w:hAnsi="Arial" w:cs="Arial"/>
                <w:color w:val="001D35"/>
              </w:rPr>
            </w:rPrChange>
          </w:rPr>
          <w:t>is</w:t>
        </w:r>
        <w:r w:rsidRPr="14606633" w:rsidR="00936F55">
          <w:rPr>
            <w:lang w:val="en-US"/>
            <w:rPrChange w:author="Sheri Holmen" w:date="2025-03-17T15:44:00Z" w:id="794610583">
              <w:rPr>
                <w:rFonts w:ascii="Arial" w:hAnsi="Arial" w:cs="Arial"/>
                <w:color w:val="001D35"/>
              </w:rPr>
            </w:rPrChange>
          </w:rPr>
          <w:t xml:space="preserve"> approval was based on findings from the phase 3 INDIGO trial</w:t>
        </w:r>
        <w:r w:rsidRPr="14606633" w:rsidR="00936F55">
          <w:rPr>
            <w:lang w:val="en-US"/>
            <w:rPrChange w:author="Sheri Holmen" w:date="2025-03-17T15:44:00Z" w:id="59288759">
              <w:rPr>
                <w:rFonts w:ascii="Arial" w:hAnsi="Arial" w:cs="Arial"/>
                <w:color w:val="001D35"/>
              </w:rPr>
            </w:rPrChange>
          </w:rPr>
          <w:t xml:space="preserve"> (</w:t>
        </w:r>
        <w:commentRangeStart w:id="40"/>
        <w:r w:rsidRPr="14606633" w:rsidR="00936F55">
          <w:rPr>
            <w:lang w:val="en-US"/>
            <w:rPrChange w:author="Sheri Holmen" w:date="2025-03-17T15:44:00Z" w:id="2029778627">
              <w:rPr>
                <w:rFonts w:ascii="Arial" w:hAnsi="Arial" w:cs="Arial"/>
                <w:color w:val="001D35"/>
              </w:rPr>
            </w:rPrChange>
          </w:rPr>
          <w:t>REF</w:t>
        </w:r>
        <w:commentRangeEnd w:id="40"/>
        <w:r w:rsidRPr="00915505" w:rsidR="00936F55">
          <w:rPr>
            <w:rStyle w:val="CommentReference"/>
            <w:sz w:val="22"/>
            <w:szCs w:val="22"/>
          </w:rPr>
          <w:commentReference w:id="40"/>
        </w:r>
        <w:r>
          <w:rPr>
            <w:rStyle w:val="CommentReference"/>
          </w:rPr>
        </w:r>
        <w:r w:rsidRPr="14606633" w:rsidR="00936F55">
          <w:rPr>
            <w:lang w:val="en-US"/>
            <w:rPrChange w:author="Sheri Holmen" w:date="2025-03-17T15:44:00Z" w:id="642231021">
              <w:rPr>
                <w:rFonts w:ascii="Arial" w:hAnsi="Arial" w:cs="Arial"/>
                <w:color w:val="001D35"/>
              </w:rPr>
            </w:rPrChange>
          </w:rPr>
          <w:t>).</w:t>
        </w:r>
        <w:r w:rsidRPr="14606633" w:rsidR="00936F55">
          <w:rPr>
            <w:lang w:val="en-US"/>
          </w:rPr>
          <w:t xml:space="preserve"> </w:t>
        </w:r>
      </w:ins>
      <w:ins w:author="Sheri Holmen" w:date="2025-03-17T11:08:00Z" w:id="247775589">
        <w:r w:rsidRPr="14606633" w:rsidR="00903739">
          <w:rPr>
            <w:lang w:val="en-US"/>
          </w:rPr>
          <w:t>T</w:t>
        </w:r>
      </w:ins>
      <w:ins w:author="Sheri Holmen" w:date="2025-03-17T11:22:00Z" w:id="1102785570">
        <w:r w:rsidRPr="14606633" w:rsidR="00936F55">
          <w:rPr>
            <w:lang w:val="en-US"/>
          </w:rPr>
          <w:t>o date, t</w:t>
        </w:r>
      </w:ins>
      <w:ins w:author="Sheri Holmen" w:date="2025-03-17T11:08:00Z" w:id="953687768">
        <w:r w:rsidRPr="14606633" w:rsidR="00903739">
          <w:rPr>
            <w:lang w:val="en-US"/>
          </w:rPr>
          <w:t xml:space="preserve">argeted therapies based on molecular alterations </w:t>
        </w:r>
      </w:ins>
      <w:ins w:author="Sheri Holmen" w:date="2025-03-17T16:58:00Z" w:id="38913898">
        <w:r w:rsidRPr="14606633" w:rsidR="00915505">
          <w:rPr>
            <w:lang w:val="en-US"/>
          </w:rPr>
          <w:t xml:space="preserve">have </w:t>
        </w:r>
      </w:ins>
      <w:ins w:author="Sheri Holmen" w:date="2025-03-17T11:08:00Z" w:id="638943203">
        <w:r w:rsidRPr="14606633" w:rsidR="00903739">
          <w:rPr>
            <w:lang w:val="en-US"/>
          </w:rPr>
          <w:t>play</w:t>
        </w:r>
      </w:ins>
      <w:ins w:author="Sheri Holmen" w:date="2025-03-17T16:58:00Z" w:id="651866570">
        <w:r w:rsidRPr="14606633" w:rsidR="00915505">
          <w:rPr>
            <w:lang w:val="en-US"/>
          </w:rPr>
          <w:t>ed</w:t>
        </w:r>
      </w:ins>
      <w:ins w:author="Sheri Holmen" w:date="2025-03-17T11:08:00Z" w:id="1882995541">
        <w:r w:rsidRPr="14606633" w:rsidR="00903739">
          <w:rPr>
            <w:lang w:val="en-US"/>
          </w:rPr>
          <w:t xml:space="preserve"> a limited role in the management of diffuse gliomas.</w:t>
        </w:r>
      </w:ins>
      <w:ins w:author="Sheri Holmen" w:date="2025-03-17T15:39:00Z" w:id="1866944718">
        <w:r w:rsidRPr="14606633" w:rsidR="00B66716">
          <w:rPr>
            <w:lang w:val="en-US"/>
          </w:rPr>
          <w:t xml:space="preserve"> </w:t>
        </w:r>
        <w:r w:rsidRPr="14606633" w:rsidR="00057FC5">
          <w:rPr>
            <w:lang w:val="en-US"/>
          </w:rPr>
          <w:t>I</w:t>
        </w:r>
        <w:r w:rsidRPr="14606633" w:rsidR="00B66716">
          <w:rPr>
            <w:lang w:val="en-US"/>
          </w:rPr>
          <w:t xml:space="preserve">n March 2023, the FDA approved the combination of dabrafenib and trametinib for patients with low-grade glioma (LGG) carrying a </w:t>
        </w:r>
      </w:ins>
      <w:ins w:author="Sheri Holmen" w:date="2025-03-17T15:40:00Z" w:id="1491096264">
        <w:r w:rsidRPr="14606633" w:rsidR="00057FC5">
          <w:rPr>
            <w:lang w:val="en-US"/>
          </w:rPr>
          <w:t>BRAF</w:t>
        </w:r>
        <w:r w:rsidRPr="14606633" w:rsidR="00057FC5">
          <w:rPr>
            <w:vertAlign w:val="superscript"/>
            <w:lang w:val="en-US"/>
          </w:rPr>
          <w:t>V600E</w:t>
        </w:r>
        <w:r w:rsidRPr="14606633" w:rsidR="00057FC5">
          <w:rPr>
            <w:lang w:val="en-US"/>
          </w:rPr>
          <w:t xml:space="preserve"> </w:t>
        </w:r>
        <w:r w:rsidRPr="14606633" w:rsidR="00057FC5">
          <w:rPr>
            <w:lang w:val="en-US"/>
          </w:rPr>
          <w:t>alteration</w:t>
        </w:r>
      </w:ins>
      <w:ins w:author="Sheri Holmen" w:date="2025-03-17T15:39:00Z" w:id="277024515">
        <w:r w:rsidRPr="14606633" w:rsidR="00B66716">
          <w:rPr>
            <w:lang w:val="en-US"/>
          </w:rPr>
          <w:t xml:space="preserve">. This </w:t>
        </w:r>
      </w:ins>
      <w:ins w:author="Sheri Holmen" w:date="2025-03-17T15:40:00Z" w:id="677415422">
        <w:r w:rsidRPr="14606633" w:rsidR="00057FC5">
          <w:rPr>
            <w:lang w:val="en-US"/>
          </w:rPr>
          <w:t>is</w:t>
        </w:r>
      </w:ins>
      <w:ins w:author="Sheri Holmen" w:date="2025-03-17T15:39:00Z" w:id="1138749678">
        <w:r w:rsidRPr="14606633" w:rsidR="00B66716">
          <w:rPr>
            <w:lang w:val="en-US"/>
          </w:rPr>
          <w:t xml:space="preserve"> the first FDA-approved systemic therapy for the initial treatment of LGG with this specific mutation</w:t>
        </w:r>
      </w:ins>
      <w:ins w:author="Sheri Holmen" w:date="2025-03-17T15:53:00Z" w:id="2070519172">
        <w:r w:rsidRPr="14606633" w:rsidR="00FB0FDB">
          <w:rPr>
            <w:lang w:val="en-US"/>
          </w:rPr>
          <w:t xml:space="preserve"> but is not yet approved for</w:t>
        </w:r>
      </w:ins>
      <w:ins w:author="Sheri Holmen" w:date="2025-03-17T15:43:00Z" w:id="938006265">
        <w:r w:rsidRPr="14606633" w:rsidR="00057FC5">
          <w:rPr>
            <w:lang w:val="en-US"/>
          </w:rPr>
          <w:t xml:space="preserve"> </w:t>
        </w:r>
      </w:ins>
      <w:ins w:author="Sheri Holmen" w:date="2025-03-17T15:53:00Z" w:id="972485984">
        <w:r w:rsidRPr="14606633" w:rsidR="00FB0FDB">
          <w:rPr>
            <w:lang w:val="en-US"/>
          </w:rPr>
          <w:t>h</w:t>
        </w:r>
      </w:ins>
      <w:ins w:author="Sheri Holmen" w:date="2025-03-17T15:43:00Z" w:id="712051268">
        <w:r w:rsidRPr="14606633" w:rsidR="00057FC5">
          <w:rPr>
            <w:lang w:val="en-US"/>
          </w:rPr>
          <w:t xml:space="preserve">igh-grade gliomas (HGG) </w:t>
        </w:r>
      </w:ins>
      <w:ins w:author="Sheri Holmen" w:date="2025-03-17T15:44:00Z" w:id="1360049652">
        <w:r w:rsidRPr="14606633" w:rsidR="00057FC5">
          <w:rPr>
            <w:lang w:val="en-US"/>
          </w:rPr>
          <w:t>harboring</w:t>
        </w:r>
      </w:ins>
      <w:ins w:author="Sheri Holmen" w:date="2025-03-17T15:43:00Z" w:id="926428189">
        <w:r w:rsidRPr="14606633" w:rsidR="00057FC5">
          <w:rPr>
            <w:lang w:val="en-US"/>
          </w:rPr>
          <w:t xml:space="preserve"> </w:t>
        </w:r>
      </w:ins>
      <w:ins w:author="Sheri Holmen" w:date="2025-03-17T15:44:00Z" w:id="1118480806">
        <w:r w:rsidRPr="14606633" w:rsidR="00057FC5">
          <w:rPr>
            <w:lang w:val="en-US"/>
          </w:rPr>
          <w:t>BRAF</w:t>
        </w:r>
        <w:r w:rsidRPr="14606633" w:rsidR="00057FC5">
          <w:rPr>
            <w:vertAlign w:val="superscript"/>
            <w:lang w:val="en-US"/>
          </w:rPr>
          <w:t>V600E</w:t>
        </w:r>
      </w:ins>
      <w:ins w:author="Sheri Holmen" w:date="2025-03-17T15:43:00Z" w:id="994622432">
        <w:r w:rsidRPr="14606633" w:rsidR="00057FC5">
          <w:rPr>
            <w:lang w:val="en-US"/>
          </w:rPr>
          <w:t>.</w:t>
        </w:r>
      </w:ins>
      <w:ins w:author="Sheri Holmen" w:date="2025-03-17T16:18:00Z" w:id="1784462108">
        <w:r w:rsidRPr="14606633" w:rsidR="00666AED">
          <w:rPr>
            <w:lang w:val="en-US"/>
          </w:rPr>
          <w:t xml:space="preserve"> </w:t>
        </w:r>
      </w:ins>
    </w:p>
    <w:p w:rsidR="00A17D20" w:rsidP="00666AED" w:rsidRDefault="00666AED" w14:paraId="43D368F8" w14:textId="77777777">
      <w:pPr>
        <w:spacing w:before="100" w:beforeAutospacing="1" w:after="100" w:afterAutospacing="1" w:line="480" w:lineRule="auto"/>
        <w:jc w:val="both"/>
        <w:rPr>
          <w:ins w:author="Sheri Holmen" w:date="2025-03-17T17:16:00Z" w:id="64"/>
        </w:rPr>
      </w:pPr>
      <w:ins w:author="Sheri Holmen" w:date="2025-03-17T16:26:00Z" w:id="65">
        <w:r w:rsidRPr="00626C0F">
          <w:rPr>
            <w:rFonts w:eastAsia="Times New Roman"/>
            <w:lang w:val="en-US"/>
            <w:rPrChange w:author="Sheri Holmen" w:date="2025-03-17T16:31:00Z" w:id="66">
              <w:rPr>
                <w:rFonts w:ascii="Times New Roman" w:hAnsi="Times New Roman" w:eastAsia="Times New Roman" w:cs="Times New Roman"/>
                <w:sz w:val="24"/>
                <w:szCs w:val="24"/>
                <w:lang w:val="en-US"/>
              </w:rPr>
            </w:rPrChange>
          </w:rPr>
          <w:t>Despite th</w:t>
        </w:r>
      </w:ins>
      <w:ins w:author="Sheri Holmen" w:date="2025-03-17T16:59:00Z" w:id="67">
        <w:r w:rsidR="00915505">
          <w:rPr>
            <w:rFonts w:eastAsia="Times New Roman"/>
            <w:lang w:val="en-US"/>
          </w:rPr>
          <w:t>ese</w:t>
        </w:r>
      </w:ins>
      <w:ins w:author="Sheri Holmen" w:date="2025-03-17T16:26:00Z" w:id="68">
        <w:r w:rsidRPr="00626C0F">
          <w:rPr>
            <w:rFonts w:eastAsia="Times New Roman"/>
            <w:lang w:val="en-US"/>
            <w:rPrChange w:author="Sheri Holmen" w:date="2025-03-17T16:31:00Z" w:id="69">
              <w:rPr>
                <w:rFonts w:ascii="Times New Roman" w:hAnsi="Times New Roman" w:eastAsia="Times New Roman" w:cs="Times New Roman"/>
                <w:sz w:val="24"/>
                <w:szCs w:val="24"/>
                <w:lang w:val="en-US"/>
              </w:rPr>
            </w:rPrChange>
          </w:rPr>
          <w:t xml:space="preserve"> advancement</w:t>
        </w:r>
      </w:ins>
      <w:ins w:author="Sheri Holmen" w:date="2025-03-17T16:59:00Z" w:id="70">
        <w:r w:rsidR="00915505">
          <w:rPr>
            <w:rFonts w:eastAsia="Times New Roman"/>
            <w:lang w:val="en-US"/>
          </w:rPr>
          <w:t>s</w:t>
        </w:r>
      </w:ins>
      <w:ins w:author="Sheri Holmen" w:date="2025-03-17T16:26:00Z" w:id="71">
        <w:r w:rsidRPr="00626C0F">
          <w:rPr>
            <w:rFonts w:eastAsia="Times New Roman"/>
            <w:lang w:val="en-US"/>
            <w:rPrChange w:author="Sheri Holmen" w:date="2025-03-17T16:31:00Z" w:id="72">
              <w:rPr>
                <w:rFonts w:ascii="Times New Roman" w:hAnsi="Times New Roman" w:eastAsia="Times New Roman" w:cs="Times New Roman"/>
                <w:sz w:val="24"/>
                <w:szCs w:val="24"/>
                <w:lang w:val="en-US"/>
              </w:rPr>
            </w:rPrChange>
          </w:rPr>
          <w:t xml:space="preserve"> in molecularly targeted therapies, many diffuse gliomas remain without effective precision treatments. One such subset includes sporadic gliomas driven by the loss of </w:t>
        </w:r>
        <w:r w:rsidRPr="00626C0F">
          <w:rPr>
            <w:rFonts w:eastAsia="Times New Roman"/>
            <w:i/>
            <w:iCs/>
            <w:lang w:val="en-US"/>
            <w:rPrChange w:author="Sheri Holmen" w:date="2025-03-17T16:31:00Z" w:id="73">
              <w:rPr>
                <w:rFonts w:ascii="Times New Roman" w:hAnsi="Times New Roman" w:eastAsia="Times New Roman" w:cs="Times New Roman"/>
                <w:i/>
                <w:iCs/>
                <w:sz w:val="24"/>
                <w:szCs w:val="24"/>
                <w:lang w:val="en-US"/>
              </w:rPr>
            </w:rPrChange>
          </w:rPr>
          <w:t>Neurofibromin 1</w:t>
        </w:r>
        <w:r w:rsidRPr="00626C0F">
          <w:rPr>
            <w:rFonts w:eastAsia="Times New Roman"/>
            <w:lang w:val="en-US"/>
            <w:rPrChange w:author="Sheri Holmen" w:date="2025-03-17T16:31:00Z" w:id="74">
              <w:rPr>
                <w:rFonts w:ascii="Times New Roman" w:hAnsi="Times New Roman" w:eastAsia="Times New Roman" w:cs="Times New Roman"/>
                <w:sz w:val="24"/>
                <w:szCs w:val="24"/>
                <w:lang w:val="en-US"/>
              </w:rPr>
            </w:rPrChange>
          </w:rPr>
          <w:t xml:space="preserve"> (</w:t>
        </w:r>
        <w:r w:rsidRPr="00626C0F">
          <w:rPr>
            <w:rFonts w:eastAsia="Times New Roman"/>
            <w:i/>
            <w:iCs/>
            <w:lang w:val="en-US"/>
            <w:rPrChange w:author="Sheri Holmen" w:date="2025-03-17T16:31:00Z" w:id="75">
              <w:rPr>
                <w:rFonts w:ascii="Times New Roman" w:hAnsi="Times New Roman" w:eastAsia="Times New Roman" w:cs="Times New Roman"/>
                <w:i/>
                <w:iCs/>
                <w:sz w:val="24"/>
                <w:szCs w:val="24"/>
                <w:lang w:val="en-US"/>
              </w:rPr>
            </w:rPrChange>
          </w:rPr>
          <w:t>NF1</w:t>
        </w:r>
        <w:r w:rsidRPr="00626C0F">
          <w:rPr>
            <w:rFonts w:eastAsia="Times New Roman"/>
            <w:lang w:val="en-US"/>
            <w:rPrChange w:author="Sheri Holmen" w:date="2025-03-17T16:31:00Z" w:id="76">
              <w:rPr>
                <w:rFonts w:ascii="Times New Roman" w:hAnsi="Times New Roman" w:eastAsia="Times New Roman" w:cs="Times New Roman"/>
                <w:sz w:val="24"/>
                <w:szCs w:val="24"/>
                <w:lang w:val="en-US"/>
              </w:rPr>
            </w:rPrChange>
          </w:rPr>
          <w:t xml:space="preserve">), a tumor suppressor gene altered in </w:t>
        </w:r>
      </w:ins>
      <w:ins w:author="Sheri Holmen" w:date="2025-03-17T16:52:00Z" w:id="77">
        <w:r w:rsidR="00915505">
          <w:rPr>
            <w:rFonts w:eastAsia="Times New Roman"/>
            <w:lang w:val="en-US"/>
          </w:rPr>
          <w:t xml:space="preserve">~22% of </w:t>
        </w:r>
      </w:ins>
      <w:ins w:author="Sheri Holmen" w:date="2025-03-17T17:00:00Z" w:id="78">
        <w:r w:rsidR="00CD3D8C">
          <w:t>adult-type diffuse gliomas</w:t>
        </w:r>
      </w:ins>
      <w:ins w:author="Sheri Holmen" w:date="2025-03-17T16:53:00Z" w:id="79">
        <w:r w:rsidR="00915505">
          <w:fldChar w:fldCharType="begin"/>
        </w:r>
        <w:r w:rsidR="00915505">
          <w:instrText xml:space="preserve"> HYPERLINK "https://www.zotero.org/google-docs/?mMpWzx" \h </w:instrText>
        </w:r>
        <w:r w:rsidR="00915505">
          <w:fldChar w:fldCharType="separate"/>
        </w:r>
        <w:r w:rsidR="00915505">
          <w:rPr>
            <w:vertAlign w:val="superscript"/>
          </w:rPr>
          <w:t>7</w:t>
        </w:r>
        <w:r w:rsidR="00915505">
          <w:rPr>
            <w:vertAlign w:val="superscript"/>
          </w:rPr>
          <w:fldChar w:fldCharType="end"/>
        </w:r>
        <w:r w:rsidR="00915505">
          <w:t>.</w:t>
        </w:r>
      </w:ins>
      <w:ins w:author="Sheri Holmen" w:date="2025-03-17T16:26:00Z" w:id="80">
        <w:r w:rsidRPr="00626C0F">
          <w:rPr>
            <w:rFonts w:eastAsia="Times New Roman"/>
            <w:lang w:val="en-US"/>
            <w:rPrChange w:author="Sheri Holmen" w:date="2025-03-17T16:31:00Z" w:id="81">
              <w:rPr>
                <w:rFonts w:ascii="Times New Roman" w:hAnsi="Times New Roman" w:eastAsia="Times New Roman" w:cs="Times New Roman"/>
                <w:sz w:val="24"/>
                <w:szCs w:val="24"/>
                <w:lang w:val="en-US"/>
              </w:rPr>
            </w:rPrChange>
          </w:rPr>
          <w:t xml:space="preserve"> While germline </w:t>
        </w:r>
        <w:r w:rsidRPr="00626C0F">
          <w:rPr>
            <w:rFonts w:eastAsia="Times New Roman"/>
            <w:i/>
            <w:iCs/>
            <w:lang w:val="en-US"/>
            <w:rPrChange w:author="Sheri Holmen" w:date="2025-03-17T16:31:00Z" w:id="82">
              <w:rPr>
                <w:rFonts w:ascii="Times New Roman" w:hAnsi="Times New Roman" w:eastAsia="Times New Roman" w:cs="Times New Roman"/>
                <w:i/>
                <w:iCs/>
                <w:sz w:val="24"/>
                <w:szCs w:val="24"/>
                <w:lang w:val="en-US"/>
              </w:rPr>
            </w:rPrChange>
          </w:rPr>
          <w:t>NF1</w:t>
        </w:r>
        <w:r w:rsidRPr="00626C0F">
          <w:rPr>
            <w:rFonts w:eastAsia="Times New Roman"/>
            <w:lang w:val="en-US"/>
            <w:rPrChange w:author="Sheri Holmen" w:date="2025-03-17T16:31:00Z" w:id="83">
              <w:rPr>
                <w:rFonts w:ascii="Times New Roman" w:hAnsi="Times New Roman" w:eastAsia="Times New Roman" w:cs="Times New Roman"/>
                <w:sz w:val="24"/>
                <w:szCs w:val="24"/>
                <w:lang w:val="en-US"/>
              </w:rPr>
            </w:rPrChange>
          </w:rPr>
          <w:t xml:space="preserve"> mutations underlie neurofibromatosis type 1 (NF1)-associated gliomas, sporadic cases with somatic </w:t>
        </w:r>
        <w:r w:rsidRPr="00626C0F">
          <w:rPr>
            <w:rFonts w:eastAsia="Times New Roman"/>
            <w:i/>
            <w:iCs/>
            <w:lang w:val="en-US"/>
            <w:rPrChange w:author="Sheri Holmen" w:date="2025-03-17T16:31:00Z" w:id="84">
              <w:rPr>
                <w:rFonts w:ascii="Times New Roman" w:hAnsi="Times New Roman" w:eastAsia="Times New Roman" w:cs="Times New Roman"/>
                <w:i/>
                <w:iCs/>
                <w:sz w:val="24"/>
                <w:szCs w:val="24"/>
                <w:lang w:val="en-US"/>
              </w:rPr>
            </w:rPrChange>
          </w:rPr>
          <w:t>NF1</w:t>
        </w:r>
        <w:r w:rsidRPr="00626C0F">
          <w:rPr>
            <w:rFonts w:eastAsia="Times New Roman"/>
            <w:lang w:val="en-US"/>
            <w:rPrChange w:author="Sheri Holmen" w:date="2025-03-17T16:31:00Z" w:id="85">
              <w:rPr>
                <w:rFonts w:ascii="Times New Roman" w:hAnsi="Times New Roman" w:eastAsia="Times New Roman" w:cs="Times New Roman"/>
                <w:sz w:val="24"/>
                <w:szCs w:val="24"/>
                <w:lang w:val="en-US"/>
              </w:rPr>
            </w:rPrChange>
          </w:rPr>
          <w:t xml:space="preserve"> loss occur independently of this syndrome and contribute to a distinct subset of gliomas. </w:t>
        </w:r>
      </w:ins>
      <w:ins w:author="Sheri Holmen" w:date="2025-03-17T16:33:00Z" w:id="86">
        <w:r w:rsidR="00626C0F">
          <w:t xml:space="preserve">Loss of </w:t>
        </w:r>
        <w:r w:rsidR="00626C0F">
          <w:rPr>
            <w:rStyle w:val="Emphasis"/>
          </w:rPr>
          <w:t>NF1</w:t>
        </w:r>
        <w:r w:rsidR="00626C0F">
          <w:t xml:space="preserve"> leads to hyperactive RAS-MEK-ERK and </w:t>
        </w:r>
        <w:r w:rsidR="00626C0F">
          <w:t xml:space="preserve">PI3K-AKT signaling, promoting proliferation and survival. </w:t>
        </w:r>
      </w:ins>
      <w:ins w:author="Sheri Holmen" w:date="2025-03-17T16:34:00Z" w:id="87">
        <w:r w:rsidR="00626C0F">
          <w:t xml:space="preserve">Loss of tumor suppressors including </w:t>
        </w:r>
      </w:ins>
      <w:ins w:author="Sheri Holmen" w:date="2025-03-17T16:33:00Z" w:id="88">
        <w:r w:rsidR="00626C0F">
          <w:t>PTEN</w:t>
        </w:r>
      </w:ins>
      <w:ins w:author="Sheri Holmen" w:date="2025-03-17T16:34:00Z" w:id="89">
        <w:r w:rsidR="00626C0F">
          <w:t xml:space="preserve">, </w:t>
        </w:r>
      </w:ins>
      <w:ins w:author="Sheri Holmen" w:date="2025-03-17T16:33:00Z" w:id="90">
        <w:r w:rsidR="00626C0F">
          <w:t>TP53</w:t>
        </w:r>
      </w:ins>
      <w:ins w:author="Sheri Holmen" w:date="2025-03-17T17:00:00Z" w:id="91">
        <w:r w:rsidR="00CD3D8C">
          <w:t>,</w:t>
        </w:r>
      </w:ins>
      <w:ins w:author="Sheri Holmen" w:date="2025-03-17T16:33:00Z" w:id="92">
        <w:r w:rsidR="00626C0F">
          <w:t xml:space="preserve"> CDKN2A, and ATRX, can modulate tumor progression</w:t>
        </w:r>
      </w:ins>
      <w:ins w:author="Sheri Holmen" w:date="2025-03-17T16:48:00Z" w:id="93">
        <w:r w:rsidR="00C23C42">
          <w:t xml:space="preserve">. </w:t>
        </w:r>
        <w:r w:rsidRPr="0024626D" w:rsidR="00C23C42">
          <w:rPr>
            <w:rFonts w:eastAsia="Times New Roman"/>
            <w:lang w:val="en-US"/>
          </w:rPr>
          <w:t>These tumors often exhibit aggressive behavior and are enriched in mesenchymal-like transcriptional programs, which are associated with treatment resistance and poor outcomes.</w:t>
        </w:r>
      </w:ins>
      <w:ins w:author="Sheri Holmen" w:date="2025-03-17T16:33:00Z" w:id="94">
        <w:r w:rsidR="00626C0F">
          <w:t xml:space="preserve"> </w:t>
        </w:r>
      </w:ins>
    </w:p>
    <w:p w:rsidR="00A17D20" w:rsidDel="00E15538" w:rsidP="00E15538" w:rsidRDefault="00A17D20" w14:paraId="6F1B2BE3" w14:textId="22705E03">
      <w:pPr>
        <w:spacing w:line="480" w:lineRule="auto"/>
        <w:jc w:val="both"/>
        <w:rPr>
          <w:del w:author="Sheri Holmen" w:date="2025-03-17T17:27:00Z" w:id="95"/>
          <w:rFonts w:eastAsia="Times New Roman"/>
          <w:lang w:val="en-US"/>
        </w:rPr>
      </w:pPr>
      <w:ins w:author="Sheri Holmen" w:date="2025-03-17T17:16:00Z" w:id="97">
        <w:r>
          <w:t>ATRX is a member of the SWI/SNF family of chromatin remodeling proteins</w:t>
        </w:r>
        <w:r>
          <w:fldChar w:fldCharType="begin"/>
        </w:r>
        <w:r>
          <w:instrText xml:space="preserve"> HYPERLINK "https://www.zotero.org/google-docs/?GgesJT" \h </w:instrText>
        </w:r>
        <w:r>
          <w:fldChar w:fldCharType="separate"/>
        </w:r>
        <w:r>
          <w:rPr>
            <w:vertAlign w:val="superscript"/>
          </w:rPr>
          <w:t>12</w:t>
        </w:r>
        <w:r>
          <w:rPr>
            <w:vertAlign w:val="superscript"/>
          </w:rPr>
          <w:fldChar w:fldCharType="end"/>
        </w:r>
        <w:r>
          <w:t>. The loss of ATRX in glioma aids in the development of malignant tumors by stabilizing the genome through telomere extension during cancer development</w:t>
        </w:r>
        <w:r>
          <w:fldChar w:fldCharType="begin"/>
        </w:r>
        <w:r>
          <w:instrText xml:space="preserve"> HYPERLINK "https://www.zotero.org/google-docs/?4n9jUu" \h </w:instrText>
        </w:r>
        <w:r>
          <w:fldChar w:fldCharType="separate"/>
        </w:r>
        <w:r>
          <w:rPr>
            <w:vertAlign w:val="superscript"/>
          </w:rPr>
          <w:t>13,14</w:t>
        </w:r>
        <w:r>
          <w:rPr>
            <w:vertAlign w:val="superscript"/>
          </w:rPr>
          <w:fldChar w:fldCharType="end"/>
        </w:r>
        <w:r>
          <w:t>.</w:t>
        </w:r>
        <w:commentRangeStart w:id="98"/>
        <w:r>
          <w:t xml:space="preserve"> This occurs in a mutually-exclusive manner with TERT promoter mutation in glioma, which also contributes to immortalization in cancer tumorigene</w:t>
        </w:r>
        <w:commentRangeEnd w:id="98"/>
        <w:r>
          <w:commentReference w:id="98"/>
        </w:r>
        <w:r>
          <w:t>sis</w:t>
        </w:r>
        <w:r>
          <w:fldChar w:fldCharType="begin"/>
        </w:r>
        <w:r>
          <w:instrText xml:space="preserve"> HYPERLINK "https://www.zotero.org/google-docs/?ELTIZe" \h </w:instrText>
        </w:r>
        <w:r>
          <w:fldChar w:fldCharType="separate"/>
        </w:r>
        <w:r>
          <w:rPr>
            <w:vertAlign w:val="superscript"/>
          </w:rPr>
          <w:t>15</w:t>
        </w:r>
        <w:r>
          <w:rPr>
            <w:vertAlign w:val="superscript"/>
          </w:rPr>
          <w:fldChar w:fldCharType="end"/>
        </w:r>
        <w:r>
          <w:t xml:space="preserve">. ATRX mutations frequently co-occur with loss of </w:t>
        </w:r>
      </w:ins>
      <w:ins w:author="Sheri Holmen" w:date="2025-03-17T17:17:00Z" w:id="99">
        <w:r>
          <w:t>TP</w:t>
        </w:r>
      </w:ins>
      <w:ins w:author="Sheri Holmen" w:date="2025-03-17T17:16:00Z" w:id="100">
        <w:del w:author="Sheri Holmen" w:date="2025-03-17T17:17:00Z" w:id="101">
          <w:r w:rsidDel="00A17D20">
            <w:delText>p</w:delText>
          </w:r>
        </w:del>
        <w:r>
          <w:t xml:space="preserve">53 in astrocytoma and can co-occur with CDKN2A and PTEN </w:t>
        </w:r>
        <w:del w:author="Sheri Holmen" w:date="2025-03-17T17:17:00Z" w:id="102">
          <w:r w:rsidDel="00A17D20">
            <w:delText>mutations</w:delText>
          </w:r>
        </w:del>
      </w:ins>
      <w:ins w:author="Sheri Holmen" w:date="2025-03-17T17:17:00Z" w:id="103">
        <w:r>
          <w:t>alterations</w:t>
        </w:r>
      </w:ins>
      <w:ins w:author="Sheri Holmen" w:date="2025-03-17T17:16:00Z" w:id="104">
        <w:r>
          <w:t xml:space="preserve"> in </w:t>
        </w:r>
        <w:del w:author="Sheri Holmen" w:date="2025-03-17T17:17:00Z" w:id="105">
          <w:r w:rsidDel="00A17D20">
            <w:delText xml:space="preserve">human </w:delText>
          </w:r>
        </w:del>
        <w:r>
          <w:t>glioblastoma</w:t>
        </w:r>
        <w:r>
          <w:fldChar w:fldCharType="begin"/>
        </w:r>
        <w:r>
          <w:instrText xml:space="preserve"> HYPERLINK "https://www.zotero.org/google-docs/?fapuiZ" \h </w:instrText>
        </w:r>
        <w:r>
          <w:fldChar w:fldCharType="separate"/>
        </w:r>
        <w:r>
          <w:rPr>
            <w:vertAlign w:val="superscript"/>
          </w:rPr>
          <w:t>7</w:t>
        </w:r>
        <w:r>
          <w:rPr>
            <w:vertAlign w:val="superscript"/>
          </w:rPr>
          <w:fldChar w:fldCharType="end"/>
        </w:r>
        <w:r>
          <w:t>. Furthermore, genetic profiling suggests that NF1 loss may occur more prevalently in gliomas lacking ATRX than in those with wildtype ATRX</w:t>
        </w:r>
        <w:r>
          <w:fldChar w:fldCharType="begin"/>
        </w:r>
        <w:r>
          <w:instrText xml:space="preserve"> HYPERLINK "https://www.zotero.org/google-docs/?5qg3I1" \h </w:instrText>
        </w:r>
        <w:r>
          <w:fldChar w:fldCharType="separate"/>
        </w:r>
        <w:r>
          <w:rPr>
            <w:vertAlign w:val="superscript"/>
          </w:rPr>
          <w:t>15</w:t>
        </w:r>
        <w:r>
          <w:rPr>
            <w:vertAlign w:val="superscript"/>
          </w:rPr>
          <w:fldChar w:fldCharType="end"/>
        </w:r>
        <w:r>
          <w:t>.</w:t>
        </w:r>
        <w:commentRangeStart w:id="106"/>
        <w:r>
          <w:t xml:space="preserve"> Germline</w:t>
        </w:r>
        <w:commentRangeEnd w:id="106"/>
        <w:r>
          <w:commentReference w:id="106"/>
        </w:r>
        <w:r>
          <w:t xml:space="preserve"> heterozygous loss of </w:t>
        </w:r>
      </w:ins>
      <w:proofErr w:type="spellStart"/>
      <w:ins w:author="Sheri Holmen" w:date="2025-03-17T17:17:00Z" w:id="107">
        <w:r w:rsidRPr="00A17D20">
          <w:rPr>
            <w:i/>
            <w:rPrChange w:author="Sheri Holmen" w:date="2025-03-17T17:17:00Z" w:id="108">
              <w:rPr/>
            </w:rPrChange>
          </w:rPr>
          <w:t>A</w:t>
        </w:r>
      </w:ins>
      <w:ins w:author="Sheri Holmen" w:date="2025-03-17T17:16:00Z" w:id="109">
        <w:del w:author="Sheri Holmen" w:date="2025-03-17T17:17:00Z" w:id="110">
          <w:r w:rsidRPr="00A17D20" w:rsidDel="00A17D20">
            <w:rPr>
              <w:i/>
              <w:rPrChange w:author="Sheri Holmen" w:date="2025-03-17T17:17:00Z" w:id="111">
                <w:rPr/>
              </w:rPrChange>
            </w:rPr>
            <w:delText>a</w:delText>
          </w:r>
        </w:del>
        <w:r w:rsidRPr="00A17D20">
          <w:rPr>
            <w:i/>
            <w:rPrChange w:author="Sheri Holmen" w:date="2025-03-17T17:17:00Z" w:id="112">
              <w:rPr/>
            </w:rPrChange>
          </w:rPr>
          <w:t>trx</w:t>
        </w:r>
        <w:proofErr w:type="spellEnd"/>
        <w:r>
          <w:t xml:space="preserve"> in combination with </w:t>
        </w:r>
      </w:ins>
      <w:ins w:author="Sheri Holmen" w:date="2025-03-17T17:17:00Z" w:id="113">
        <w:r w:rsidRPr="00A17D20">
          <w:rPr>
            <w:i/>
            <w:rPrChange w:author="Sheri Holmen" w:date="2025-03-17T17:17:00Z" w:id="114">
              <w:rPr/>
            </w:rPrChange>
          </w:rPr>
          <w:t>N</w:t>
        </w:r>
      </w:ins>
      <w:ins w:author="Sheri Holmen" w:date="2025-03-17T17:16:00Z" w:id="115">
        <w:del w:author="Sheri Holmen" w:date="2025-03-17T17:17:00Z" w:id="116">
          <w:r w:rsidRPr="00A17D20" w:rsidDel="00A17D20">
            <w:rPr>
              <w:i/>
              <w:rPrChange w:author="Sheri Holmen" w:date="2025-03-17T17:17:00Z" w:id="117">
                <w:rPr/>
              </w:rPrChange>
            </w:rPr>
            <w:delText>n</w:delText>
          </w:r>
        </w:del>
        <w:r w:rsidRPr="00A17D20">
          <w:rPr>
            <w:i/>
            <w:rPrChange w:author="Sheri Holmen" w:date="2025-03-17T17:17:00Z" w:id="118">
              <w:rPr/>
            </w:rPrChange>
          </w:rPr>
          <w:t>f1</w:t>
        </w:r>
        <w:r>
          <w:t xml:space="preserve"> and</w:t>
        </w:r>
        <w:r w:rsidRPr="00A17D20">
          <w:rPr>
            <w:i/>
            <w:rPrChange w:author="Sheri Holmen" w:date="2025-03-17T17:17:00Z" w:id="119">
              <w:rPr/>
            </w:rPrChange>
          </w:rPr>
          <w:t xml:space="preserve"> p53</w:t>
        </w:r>
        <w:r>
          <w:t xml:space="preserve"> loss in zebrafish has been shown to induce different tumors with a more diverse histology compared to </w:t>
        </w:r>
      </w:ins>
      <w:ins w:author="Sheri Holmen" w:date="2025-03-17T17:17:00Z" w:id="120">
        <w:r w:rsidRPr="00A17D20">
          <w:rPr>
            <w:i/>
            <w:rPrChange w:author="Sheri Holmen" w:date="2025-03-17T17:18:00Z" w:id="121">
              <w:rPr/>
            </w:rPrChange>
          </w:rPr>
          <w:t>N</w:t>
        </w:r>
      </w:ins>
      <w:ins w:author="Sheri Holmen" w:date="2025-03-17T17:16:00Z" w:id="122">
        <w:del w:author="Sheri Holmen" w:date="2025-03-17T17:17:00Z" w:id="123">
          <w:r w:rsidRPr="00A17D20" w:rsidDel="00A17D20">
            <w:rPr>
              <w:i/>
              <w:rPrChange w:author="Sheri Holmen" w:date="2025-03-17T17:18:00Z" w:id="124">
                <w:rPr/>
              </w:rPrChange>
            </w:rPr>
            <w:delText>n</w:delText>
          </w:r>
        </w:del>
        <w:r w:rsidRPr="00A17D20">
          <w:rPr>
            <w:i/>
            <w:rPrChange w:author="Sheri Holmen" w:date="2025-03-17T17:18:00Z" w:id="125">
              <w:rPr/>
            </w:rPrChange>
          </w:rPr>
          <w:t>f1</w:t>
        </w:r>
        <w:r>
          <w:t xml:space="preserve"> and </w:t>
        </w:r>
      </w:ins>
      <w:proofErr w:type="spellStart"/>
      <w:ins w:author="Sheri Holmen" w:date="2025-03-17T17:18:00Z" w:id="126">
        <w:r w:rsidRPr="00A17D20">
          <w:rPr>
            <w:i/>
            <w:rPrChange w:author="Sheri Holmen" w:date="2025-03-17T17:18:00Z" w:id="127">
              <w:rPr/>
            </w:rPrChange>
          </w:rPr>
          <w:t>P</w:t>
        </w:r>
      </w:ins>
      <w:ins w:author="Sheri Holmen" w:date="2025-03-17T17:16:00Z" w:id="128">
        <w:del w:author="Sheri Holmen" w:date="2025-03-17T17:18:00Z" w:id="129">
          <w:r w:rsidRPr="00A17D20" w:rsidDel="00A17D20">
            <w:rPr>
              <w:i/>
              <w:rPrChange w:author="Sheri Holmen" w:date="2025-03-17T17:18:00Z" w:id="130">
                <w:rPr/>
              </w:rPrChange>
            </w:rPr>
            <w:delText>p</w:delText>
          </w:r>
        </w:del>
        <w:r w:rsidRPr="00A17D20">
          <w:rPr>
            <w:i/>
            <w:rPrChange w:author="Sheri Holmen" w:date="2025-03-17T17:18:00Z" w:id="131">
              <w:rPr/>
            </w:rPrChange>
          </w:rPr>
          <w:t>ten</w:t>
        </w:r>
        <w:proofErr w:type="spellEnd"/>
        <w:r>
          <w:t xml:space="preserve"> loss alone</w:t>
        </w:r>
        <w:r>
          <w:fldChar w:fldCharType="begin"/>
        </w:r>
        <w:r>
          <w:instrText xml:space="preserve"> HYPERLINK "https://www.zotero.org/google-docs/?Vg6Cre" \h </w:instrText>
        </w:r>
        <w:r>
          <w:fldChar w:fldCharType="separate"/>
        </w:r>
        <w:r>
          <w:rPr>
            <w:vertAlign w:val="superscript"/>
          </w:rPr>
          <w:t>16</w:t>
        </w:r>
        <w:r>
          <w:rPr>
            <w:vertAlign w:val="superscript"/>
          </w:rPr>
          <w:fldChar w:fldCharType="end"/>
        </w:r>
        <w:r>
          <w:t xml:space="preserve">. </w:t>
        </w:r>
      </w:ins>
    </w:p>
    <w:p w:rsidR="00E15538" w:rsidP="00A17D20" w:rsidRDefault="00E15538" w14:paraId="4BD36A8A" w14:textId="77777777">
      <w:pPr>
        <w:spacing w:line="480" w:lineRule="auto"/>
        <w:jc w:val="both"/>
        <w:rPr>
          <w:ins w:author="Sheri Holmen" w:date="2025-03-17T17:27:00Z" w:id="132"/>
          <w:ins w:author="Sheri Holmen" w:date="2025-03-17T17:16:00Z" w:id="133"/>
        </w:rPr>
        <w:pPrChange w:author="Sheri Holmen" w:date="2025-03-17T17:17:00Z" w:id="134">
          <w:pPr>
            <w:spacing w:line="480" w:lineRule="auto"/>
          </w:pPr>
        </w:pPrChange>
      </w:pPr>
    </w:p>
    <w:p w:rsidR="00A17D20" w:rsidP="00E15538" w:rsidRDefault="00626C0F" w14:paraId="33369727" w14:textId="362187B3">
      <w:pPr>
        <w:spacing w:line="480" w:lineRule="auto"/>
        <w:jc w:val="both"/>
        <w:rPr>
          <w:ins w:author="Sheri Holmen" w:date="2025-03-17T17:14:00Z" w:id="135"/>
        </w:rPr>
        <w:pPrChange w:author="Sheri Holmen" w:date="2025-03-17T17:24:00Z" w:id="136">
          <w:pPr>
            <w:spacing w:before="100" w:beforeAutospacing="1" w:after="100" w:afterAutospacing="1" w:line="480" w:lineRule="auto"/>
            <w:jc w:val="both"/>
          </w:pPr>
        </w:pPrChange>
      </w:pPr>
      <w:ins w:author="Sheri Holmen" w:date="2025-03-17T16:36:00Z" w:id="137">
        <w:r w:rsidRPr="00915505">
          <w:rPr>
            <w:rFonts w:eastAsia="Times New Roman"/>
            <w:lang w:val="en-US"/>
            <w:rPrChange w:author="Sheri Holmen" w:date="2025-03-17T16:49:00Z" w:id="138">
              <w:rPr>
                <w:rFonts w:ascii="Times New Roman" w:hAnsi="Times New Roman" w:eastAsia="Times New Roman" w:cs="Times New Roman"/>
                <w:sz w:val="24"/>
                <w:szCs w:val="24"/>
                <w:lang w:val="en-US"/>
              </w:rPr>
            </w:rPrChange>
          </w:rPr>
          <w:t xml:space="preserve">Genetically Engineered Mouse Models (GEMMs) have been developed to study the role of </w:t>
        </w:r>
        <w:r w:rsidRPr="00915505">
          <w:rPr>
            <w:rFonts w:eastAsia="Times New Roman"/>
            <w:bCs/>
            <w:lang w:val="en-US"/>
            <w:rPrChange w:author="Sheri Holmen" w:date="2025-03-17T16:49:00Z" w:id="139">
              <w:rPr>
                <w:rFonts w:ascii="Times New Roman" w:hAnsi="Times New Roman" w:eastAsia="Times New Roman" w:cs="Times New Roman"/>
                <w:b/>
                <w:bCs/>
                <w:sz w:val="24"/>
                <w:szCs w:val="24"/>
                <w:lang w:val="en-US"/>
              </w:rPr>
            </w:rPrChange>
          </w:rPr>
          <w:t>Nf1</w:t>
        </w:r>
        <w:r w:rsidRPr="00915505">
          <w:rPr>
            <w:rFonts w:eastAsia="Times New Roman"/>
            <w:lang w:val="en-US"/>
            <w:rPrChange w:author="Sheri Holmen" w:date="2025-03-17T16:49:00Z" w:id="140">
              <w:rPr>
                <w:rFonts w:ascii="Times New Roman" w:hAnsi="Times New Roman" w:eastAsia="Times New Roman" w:cs="Times New Roman"/>
                <w:sz w:val="24"/>
                <w:szCs w:val="24"/>
                <w:lang w:val="en-US"/>
              </w:rPr>
            </w:rPrChange>
          </w:rPr>
          <w:t xml:space="preserve"> loss in </w:t>
        </w:r>
      </w:ins>
      <w:ins w:author="Sheri Holmen" w:date="2025-03-17T17:10:00Z" w:id="141">
        <w:r w:rsidR="00A17D20">
          <w:rPr>
            <w:rFonts w:eastAsia="Times New Roman"/>
            <w:lang w:val="en-US"/>
          </w:rPr>
          <w:t xml:space="preserve">sporadic </w:t>
        </w:r>
      </w:ins>
      <w:proofErr w:type="spellStart"/>
      <w:ins w:author="Sheri Holmen" w:date="2025-03-17T16:36:00Z" w:id="142">
        <w:r w:rsidRPr="00915505">
          <w:rPr>
            <w:rFonts w:eastAsia="Times New Roman"/>
            <w:lang w:val="en-US"/>
            <w:rPrChange w:author="Sheri Holmen" w:date="2025-03-17T16:49:00Z" w:id="143">
              <w:rPr>
                <w:rFonts w:ascii="Times New Roman" w:hAnsi="Times New Roman" w:eastAsia="Times New Roman" w:cs="Times New Roman"/>
                <w:sz w:val="24"/>
                <w:szCs w:val="24"/>
                <w:lang w:val="en-US"/>
              </w:rPr>
            </w:rPrChange>
          </w:rPr>
          <w:t>gliomagenesis</w:t>
        </w:r>
      </w:ins>
      <w:proofErr w:type="spellEnd"/>
      <w:ins w:author="Sheri Holmen" w:date="2025-03-17T17:11:00Z" w:id="144">
        <w:r w:rsidR="00A17D20">
          <w:rPr>
            <w:rFonts w:eastAsia="Times New Roman"/>
            <w:lang w:val="en-US"/>
          </w:rPr>
          <w:t xml:space="preserve"> (reviewed in </w:t>
        </w:r>
        <w:commentRangeStart w:id="145"/>
        <w:r w:rsidR="00A17D20">
          <w:rPr>
            <w:rFonts w:eastAsia="Times New Roman"/>
            <w:lang w:val="en-US"/>
          </w:rPr>
          <w:t>REF</w:t>
        </w:r>
      </w:ins>
      <w:ins w:author="Sheri Holmen" w:date="2025-03-17T17:12:00Z" w:id="146">
        <w:commentRangeEnd w:id="145"/>
        <w:r w:rsidR="00A17D20">
          <w:rPr>
            <w:rStyle w:val="CommentReference"/>
          </w:rPr>
          <w:commentReference w:id="145"/>
        </w:r>
      </w:ins>
      <w:ins w:author="Sheri Holmen" w:date="2025-03-17T17:11:00Z" w:id="147">
        <w:r w:rsidR="00A17D20">
          <w:rPr>
            <w:rFonts w:eastAsia="Times New Roman"/>
            <w:lang w:val="en-US"/>
          </w:rPr>
          <w:t>)</w:t>
        </w:r>
      </w:ins>
      <w:ins w:author="Sheri Holmen" w:date="2025-03-17T16:36:00Z" w:id="148">
        <w:r w:rsidRPr="00915505">
          <w:rPr>
            <w:rFonts w:eastAsia="Times New Roman"/>
            <w:lang w:val="en-US"/>
            <w:rPrChange w:author="Sheri Holmen" w:date="2025-03-17T16:49:00Z" w:id="149">
              <w:rPr>
                <w:rFonts w:ascii="Times New Roman" w:hAnsi="Times New Roman" w:eastAsia="Times New Roman" w:cs="Times New Roman"/>
                <w:sz w:val="24"/>
                <w:szCs w:val="24"/>
                <w:lang w:val="en-US"/>
              </w:rPr>
            </w:rPrChange>
          </w:rPr>
          <w:t xml:space="preserve">. The </w:t>
        </w:r>
        <w:r w:rsidRPr="00A17D20">
          <w:rPr>
            <w:rFonts w:eastAsia="Times New Roman"/>
            <w:bCs/>
            <w:i/>
            <w:lang w:val="en-US"/>
            <w:rPrChange w:author="Sheri Holmen" w:date="2025-03-17T17:12:00Z" w:id="150">
              <w:rPr>
                <w:rFonts w:ascii="Times New Roman" w:hAnsi="Times New Roman" w:eastAsia="Times New Roman" w:cs="Times New Roman"/>
                <w:b/>
                <w:bCs/>
                <w:sz w:val="24"/>
                <w:szCs w:val="24"/>
                <w:lang w:val="en-US"/>
              </w:rPr>
            </w:rPrChange>
          </w:rPr>
          <w:t>Nf1</w:t>
        </w:r>
        <w:r w:rsidRPr="00A17D20">
          <w:rPr>
            <w:rFonts w:eastAsia="Times New Roman"/>
            <w:bCs/>
            <w:i/>
            <w:vertAlign w:val="superscript"/>
            <w:lang w:val="en-US"/>
            <w:rPrChange w:author="Sheri Holmen" w:date="2025-03-17T17:12:00Z" w:id="151">
              <w:rPr>
                <w:rFonts w:ascii="Times New Roman" w:hAnsi="Times New Roman" w:eastAsia="Times New Roman" w:cs="Times New Roman"/>
                <w:b/>
                <w:bCs/>
                <w:sz w:val="24"/>
                <w:szCs w:val="24"/>
                <w:lang w:val="en-US"/>
              </w:rPr>
            </w:rPrChange>
          </w:rPr>
          <w:t>flox/</w:t>
        </w:r>
        <w:proofErr w:type="spellStart"/>
        <w:proofErr w:type="gramStart"/>
        <w:r w:rsidRPr="00A17D20">
          <w:rPr>
            <w:rFonts w:eastAsia="Times New Roman"/>
            <w:bCs/>
            <w:i/>
            <w:vertAlign w:val="superscript"/>
            <w:lang w:val="en-US"/>
            <w:rPrChange w:author="Sheri Holmen" w:date="2025-03-17T17:12:00Z" w:id="152">
              <w:rPr>
                <w:rFonts w:ascii="Times New Roman" w:hAnsi="Times New Roman" w:eastAsia="Times New Roman" w:cs="Times New Roman"/>
                <w:b/>
                <w:bCs/>
                <w:sz w:val="24"/>
                <w:szCs w:val="24"/>
                <w:lang w:val="en-US"/>
              </w:rPr>
            </w:rPrChange>
          </w:rPr>
          <w:t>flox</w:t>
        </w:r>
        <w:r w:rsidRPr="00915505">
          <w:rPr>
            <w:rFonts w:eastAsia="Times New Roman"/>
            <w:bCs/>
            <w:lang w:val="en-US"/>
            <w:rPrChange w:author="Sheri Holmen" w:date="2025-03-17T16:49:00Z" w:id="153">
              <w:rPr>
                <w:rFonts w:ascii="Times New Roman" w:hAnsi="Times New Roman" w:eastAsia="Times New Roman" w:cs="Times New Roman"/>
                <w:b/>
                <w:bCs/>
                <w:sz w:val="24"/>
                <w:szCs w:val="24"/>
                <w:lang w:val="en-US"/>
              </w:rPr>
            </w:rPrChange>
          </w:rPr>
          <w:t>;GFAP</w:t>
        </w:r>
        <w:proofErr w:type="gramEnd"/>
        <w:r w:rsidRPr="00915505">
          <w:rPr>
            <w:rFonts w:eastAsia="Times New Roman"/>
            <w:bCs/>
            <w:lang w:val="en-US"/>
            <w:rPrChange w:author="Sheri Holmen" w:date="2025-03-17T16:49:00Z" w:id="154">
              <w:rPr>
                <w:rFonts w:ascii="Times New Roman" w:hAnsi="Times New Roman" w:eastAsia="Times New Roman" w:cs="Times New Roman"/>
                <w:b/>
                <w:bCs/>
                <w:sz w:val="24"/>
                <w:szCs w:val="24"/>
                <w:lang w:val="en-US"/>
              </w:rPr>
            </w:rPrChange>
          </w:rPr>
          <w:t>-Cre</w:t>
        </w:r>
        <w:proofErr w:type="spellEnd"/>
        <w:r w:rsidRPr="00915505">
          <w:rPr>
            <w:rFonts w:eastAsia="Times New Roman"/>
            <w:lang w:val="en-US"/>
            <w:rPrChange w:author="Sheri Holmen" w:date="2025-03-17T16:49:00Z" w:id="155">
              <w:rPr>
                <w:rFonts w:ascii="Times New Roman" w:hAnsi="Times New Roman" w:eastAsia="Times New Roman" w:cs="Times New Roman"/>
                <w:sz w:val="24"/>
                <w:szCs w:val="24"/>
                <w:lang w:val="en-US"/>
              </w:rPr>
            </w:rPrChange>
          </w:rPr>
          <w:t xml:space="preserve"> model leads to biallelic </w:t>
        </w:r>
        <w:r w:rsidRPr="00A17D20">
          <w:rPr>
            <w:rFonts w:eastAsia="Times New Roman"/>
            <w:bCs/>
            <w:i/>
            <w:lang w:val="en-US"/>
            <w:rPrChange w:author="Sheri Holmen" w:date="2025-03-17T17:12:00Z" w:id="156">
              <w:rPr>
                <w:rFonts w:ascii="Times New Roman" w:hAnsi="Times New Roman" w:eastAsia="Times New Roman" w:cs="Times New Roman"/>
                <w:b/>
                <w:bCs/>
                <w:sz w:val="24"/>
                <w:szCs w:val="24"/>
                <w:lang w:val="en-US"/>
              </w:rPr>
            </w:rPrChange>
          </w:rPr>
          <w:t>Nf1</w:t>
        </w:r>
        <w:r w:rsidRPr="00915505">
          <w:rPr>
            <w:rFonts w:eastAsia="Times New Roman"/>
            <w:lang w:val="en-US"/>
            <w:rPrChange w:author="Sheri Holmen" w:date="2025-03-17T16:49:00Z" w:id="157">
              <w:rPr>
                <w:rFonts w:ascii="Times New Roman" w:hAnsi="Times New Roman" w:eastAsia="Times New Roman" w:cs="Times New Roman"/>
                <w:sz w:val="24"/>
                <w:szCs w:val="24"/>
                <w:lang w:val="en-US"/>
              </w:rPr>
            </w:rPrChange>
          </w:rPr>
          <w:t xml:space="preserve"> loss in astrocytes or neural progenitors, recapitulating gliomas of varying grades depending on additional mutations </w:t>
        </w:r>
      </w:ins>
      <w:ins w:author="Sheri Holmen" w:date="2025-03-17T17:11:00Z" w:id="158">
        <w:r w:rsidR="00A17D20">
          <w:rPr>
            <w:rFonts w:eastAsia="Times New Roman"/>
            <w:lang w:val="en-US"/>
          </w:rPr>
          <w:t>including</w:t>
        </w:r>
      </w:ins>
      <w:ins w:author="Sheri Holmen" w:date="2025-03-17T16:36:00Z" w:id="159">
        <w:r w:rsidRPr="00915505">
          <w:rPr>
            <w:rFonts w:eastAsia="Times New Roman"/>
            <w:lang w:val="en-US"/>
            <w:rPrChange w:author="Sheri Holmen" w:date="2025-03-17T16:49:00Z" w:id="160">
              <w:rPr>
                <w:rFonts w:ascii="Times New Roman" w:hAnsi="Times New Roman" w:eastAsia="Times New Roman" w:cs="Times New Roman"/>
                <w:sz w:val="24"/>
                <w:szCs w:val="24"/>
                <w:lang w:val="en-US"/>
              </w:rPr>
            </w:rPrChange>
          </w:rPr>
          <w:t xml:space="preserve"> </w:t>
        </w:r>
      </w:ins>
      <w:ins w:author="Sheri Holmen" w:date="2025-03-17T16:50:00Z" w:id="161">
        <w:r w:rsidR="00915505">
          <w:rPr>
            <w:rFonts w:eastAsia="Times New Roman"/>
            <w:bCs/>
            <w:lang w:val="en-US"/>
          </w:rPr>
          <w:t>TP</w:t>
        </w:r>
      </w:ins>
      <w:ins w:author="Sheri Holmen" w:date="2025-03-17T16:36:00Z" w:id="162">
        <w:r w:rsidRPr="00915505">
          <w:rPr>
            <w:rFonts w:eastAsia="Times New Roman"/>
            <w:bCs/>
            <w:lang w:val="en-US"/>
            <w:rPrChange w:author="Sheri Holmen" w:date="2025-03-17T16:49:00Z" w:id="163">
              <w:rPr>
                <w:rFonts w:ascii="Times New Roman" w:hAnsi="Times New Roman" w:eastAsia="Times New Roman" w:cs="Times New Roman"/>
                <w:b/>
                <w:bCs/>
                <w:sz w:val="24"/>
                <w:szCs w:val="24"/>
                <w:lang w:val="en-US"/>
              </w:rPr>
            </w:rPrChange>
          </w:rPr>
          <w:t>53</w:t>
        </w:r>
        <w:r w:rsidRPr="00915505">
          <w:rPr>
            <w:rFonts w:eastAsia="Times New Roman"/>
            <w:lang w:val="en-US"/>
            <w:rPrChange w:author="Sheri Holmen" w:date="2025-03-17T16:49:00Z" w:id="164">
              <w:rPr>
                <w:rFonts w:ascii="Times New Roman" w:hAnsi="Times New Roman" w:eastAsia="Times New Roman" w:cs="Times New Roman"/>
                <w:sz w:val="24"/>
                <w:szCs w:val="24"/>
                <w:lang w:val="en-US"/>
              </w:rPr>
            </w:rPrChange>
          </w:rPr>
          <w:t xml:space="preserve">. The </w:t>
        </w:r>
      </w:ins>
      <w:ins w:author="Sheri Holmen" w:date="2025-03-17T16:51:00Z" w:id="165">
        <w:r w:rsidRPr="00A17D20" w:rsidR="00915505">
          <w:rPr>
            <w:rFonts w:eastAsia="Times New Roman"/>
            <w:bCs/>
            <w:i/>
            <w:lang w:val="en-US"/>
            <w:rPrChange w:author="Sheri Holmen" w:date="2025-03-17T17:12:00Z" w:id="166">
              <w:rPr>
                <w:rFonts w:eastAsia="Times New Roman"/>
                <w:bCs/>
                <w:lang w:val="en-US"/>
              </w:rPr>
            </w:rPrChange>
          </w:rPr>
          <w:t>Nf1</w:t>
        </w:r>
        <w:r w:rsidRPr="00A17D20" w:rsidR="00915505">
          <w:rPr>
            <w:rFonts w:eastAsia="Times New Roman"/>
            <w:bCs/>
            <w:i/>
            <w:vertAlign w:val="superscript"/>
            <w:lang w:val="en-US"/>
            <w:rPrChange w:author="Sheri Holmen" w:date="2025-03-17T17:12:00Z" w:id="167">
              <w:rPr>
                <w:rFonts w:eastAsia="Times New Roman"/>
                <w:bCs/>
                <w:vertAlign w:val="superscript"/>
                <w:lang w:val="en-US"/>
              </w:rPr>
            </w:rPrChange>
          </w:rPr>
          <w:t>flox/</w:t>
        </w:r>
        <w:proofErr w:type="gramStart"/>
        <w:r w:rsidRPr="00A17D20" w:rsidR="00915505">
          <w:rPr>
            <w:rFonts w:eastAsia="Times New Roman"/>
            <w:bCs/>
            <w:i/>
            <w:vertAlign w:val="superscript"/>
            <w:lang w:val="en-US"/>
            <w:rPrChange w:author="Sheri Holmen" w:date="2025-03-17T17:12:00Z" w:id="168">
              <w:rPr>
                <w:rFonts w:eastAsia="Times New Roman"/>
                <w:bCs/>
                <w:vertAlign w:val="superscript"/>
                <w:lang w:val="en-US"/>
              </w:rPr>
            </w:rPrChange>
          </w:rPr>
          <w:t>flox</w:t>
        </w:r>
        <w:r w:rsidRPr="0024626D" w:rsidR="00915505">
          <w:rPr>
            <w:rFonts w:eastAsia="Times New Roman"/>
            <w:bCs/>
            <w:lang w:val="en-US"/>
          </w:rPr>
          <w:t>;</w:t>
        </w:r>
      </w:ins>
      <w:ins w:author="Sheri Holmen" w:date="2025-03-17T16:36:00Z" w:id="169">
        <w:r w:rsidRPr="00915505">
          <w:rPr>
            <w:rFonts w:eastAsia="Times New Roman"/>
            <w:bCs/>
            <w:lang w:val="en-US"/>
            <w:rPrChange w:author="Sheri Holmen" w:date="2025-03-17T16:49:00Z" w:id="170">
              <w:rPr>
                <w:rFonts w:ascii="Times New Roman" w:hAnsi="Times New Roman" w:eastAsia="Times New Roman" w:cs="Times New Roman"/>
                <w:b/>
                <w:bCs/>
                <w:sz w:val="24"/>
                <w:szCs w:val="24"/>
                <w:lang w:val="en-US"/>
              </w:rPr>
            </w:rPrChange>
          </w:rPr>
          <w:t>hGFAP</w:t>
        </w:r>
        <w:proofErr w:type="gramEnd"/>
        <w:r w:rsidRPr="00915505">
          <w:rPr>
            <w:rFonts w:eastAsia="Times New Roman"/>
            <w:bCs/>
            <w:lang w:val="en-US"/>
            <w:rPrChange w:author="Sheri Holmen" w:date="2025-03-17T16:49:00Z" w:id="171">
              <w:rPr>
                <w:rFonts w:ascii="Times New Roman" w:hAnsi="Times New Roman" w:eastAsia="Times New Roman" w:cs="Times New Roman"/>
                <w:b/>
                <w:bCs/>
                <w:sz w:val="24"/>
                <w:szCs w:val="24"/>
                <w:lang w:val="en-US"/>
              </w:rPr>
            </w:rPrChange>
          </w:rPr>
          <w:t>-CreERT2</w:t>
        </w:r>
        <w:r w:rsidRPr="00915505">
          <w:rPr>
            <w:rFonts w:eastAsia="Times New Roman"/>
            <w:lang w:val="en-US"/>
            <w:rPrChange w:author="Sheri Holmen" w:date="2025-03-17T16:49:00Z" w:id="172">
              <w:rPr>
                <w:rFonts w:ascii="Times New Roman" w:hAnsi="Times New Roman" w:eastAsia="Times New Roman" w:cs="Times New Roman"/>
                <w:sz w:val="24"/>
                <w:szCs w:val="24"/>
                <w:lang w:val="en-US"/>
              </w:rPr>
            </w:rPrChange>
          </w:rPr>
          <w:t xml:space="preserve"> model introduces a tamoxifen-inducible system, allowing temporal control of </w:t>
        </w:r>
        <w:r w:rsidRPr="00A17D20">
          <w:rPr>
            <w:rFonts w:eastAsia="Times New Roman"/>
            <w:bCs/>
            <w:i/>
            <w:lang w:val="en-US"/>
            <w:rPrChange w:author="Sheri Holmen" w:date="2025-03-17T17:12:00Z" w:id="173">
              <w:rPr>
                <w:rFonts w:ascii="Times New Roman" w:hAnsi="Times New Roman" w:eastAsia="Times New Roman" w:cs="Times New Roman"/>
                <w:b/>
                <w:bCs/>
                <w:sz w:val="24"/>
                <w:szCs w:val="24"/>
                <w:lang w:val="en-US"/>
              </w:rPr>
            </w:rPrChange>
          </w:rPr>
          <w:t>Nf1</w:t>
        </w:r>
        <w:r w:rsidRPr="00915505">
          <w:rPr>
            <w:rFonts w:eastAsia="Times New Roman"/>
            <w:lang w:val="en-US"/>
            <w:rPrChange w:author="Sheri Holmen" w:date="2025-03-17T16:49:00Z" w:id="174">
              <w:rPr>
                <w:rFonts w:ascii="Times New Roman" w:hAnsi="Times New Roman" w:eastAsia="Times New Roman" w:cs="Times New Roman"/>
                <w:sz w:val="24"/>
                <w:szCs w:val="24"/>
                <w:lang w:val="en-US"/>
              </w:rPr>
            </w:rPrChange>
          </w:rPr>
          <w:t xml:space="preserve"> loss, making it valuable for investigating tumor initiation and progression. </w:t>
        </w:r>
      </w:ins>
      <w:ins w:author="Sheri Holmen" w:date="2025-03-17T17:11:00Z" w:id="175">
        <w:r w:rsidR="00A17D20">
          <w:rPr>
            <w:rFonts w:eastAsia="Times New Roman"/>
            <w:lang w:val="en-US"/>
          </w:rPr>
          <w:t>T</w:t>
        </w:r>
      </w:ins>
      <w:ins w:author="Sheri Holmen" w:date="2025-03-17T16:36:00Z" w:id="176">
        <w:r w:rsidRPr="00915505">
          <w:rPr>
            <w:rFonts w:eastAsia="Times New Roman"/>
            <w:lang w:val="en-US"/>
            <w:rPrChange w:author="Sheri Holmen" w:date="2025-03-17T16:49:00Z" w:id="177">
              <w:rPr>
                <w:rFonts w:ascii="Times New Roman" w:hAnsi="Times New Roman" w:eastAsia="Times New Roman" w:cs="Times New Roman"/>
                <w:sz w:val="24"/>
                <w:szCs w:val="24"/>
                <w:lang w:val="en-US"/>
              </w:rPr>
            </w:rPrChange>
          </w:rPr>
          <w:t xml:space="preserve">he </w:t>
        </w:r>
      </w:ins>
      <w:ins w:author="Sheri Holmen" w:date="2025-03-17T16:51:00Z" w:id="178">
        <w:r w:rsidRPr="00A17D20" w:rsidR="00915505">
          <w:rPr>
            <w:rFonts w:eastAsia="Times New Roman"/>
            <w:bCs/>
            <w:i/>
            <w:lang w:val="en-US"/>
            <w:rPrChange w:author="Sheri Holmen" w:date="2025-03-17T17:12:00Z" w:id="179">
              <w:rPr>
                <w:rFonts w:eastAsia="Times New Roman"/>
                <w:bCs/>
                <w:lang w:val="en-US"/>
              </w:rPr>
            </w:rPrChange>
          </w:rPr>
          <w:t>Nf1</w:t>
        </w:r>
        <w:r w:rsidRPr="00A17D20" w:rsidR="00915505">
          <w:rPr>
            <w:rFonts w:eastAsia="Times New Roman"/>
            <w:bCs/>
            <w:i/>
            <w:vertAlign w:val="superscript"/>
            <w:lang w:val="en-US"/>
            <w:rPrChange w:author="Sheri Holmen" w:date="2025-03-17T17:12:00Z" w:id="180">
              <w:rPr>
                <w:rFonts w:eastAsia="Times New Roman"/>
                <w:bCs/>
                <w:vertAlign w:val="superscript"/>
                <w:lang w:val="en-US"/>
              </w:rPr>
            </w:rPrChange>
          </w:rPr>
          <w:t>flox/</w:t>
        </w:r>
        <w:proofErr w:type="spellStart"/>
        <w:proofErr w:type="gramStart"/>
        <w:r w:rsidRPr="00A17D20" w:rsidR="00915505">
          <w:rPr>
            <w:rFonts w:eastAsia="Times New Roman"/>
            <w:bCs/>
            <w:i/>
            <w:vertAlign w:val="superscript"/>
            <w:lang w:val="en-US"/>
            <w:rPrChange w:author="Sheri Holmen" w:date="2025-03-17T17:12:00Z" w:id="181">
              <w:rPr>
                <w:rFonts w:eastAsia="Times New Roman"/>
                <w:bCs/>
                <w:vertAlign w:val="superscript"/>
                <w:lang w:val="en-US"/>
              </w:rPr>
            </w:rPrChange>
          </w:rPr>
          <w:t>flox</w:t>
        </w:r>
        <w:r w:rsidRPr="00A17D20" w:rsidR="00915505">
          <w:rPr>
            <w:rFonts w:eastAsia="Times New Roman"/>
            <w:bCs/>
            <w:i/>
            <w:lang w:val="en-US"/>
            <w:rPrChange w:author="Sheri Holmen" w:date="2025-03-17T17:12:00Z" w:id="182">
              <w:rPr>
                <w:rFonts w:eastAsia="Times New Roman"/>
                <w:bCs/>
                <w:lang w:val="en-US"/>
              </w:rPr>
            </w:rPrChange>
          </w:rPr>
          <w:t>;</w:t>
        </w:r>
      </w:ins>
      <w:ins w:author="Sheri Holmen" w:date="2025-03-17T16:36:00Z" w:id="183">
        <w:r w:rsidRPr="00A17D20">
          <w:rPr>
            <w:rFonts w:eastAsia="Times New Roman"/>
            <w:bCs/>
            <w:i/>
            <w:lang w:val="en-US"/>
            <w:rPrChange w:author="Sheri Holmen" w:date="2025-03-17T17:12:00Z" w:id="184">
              <w:rPr>
                <w:rFonts w:ascii="Times New Roman" w:hAnsi="Times New Roman" w:eastAsia="Times New Roman" w:cs="Times New Roman"/>
                <w:b/>
                <w:bCs/>
                <w:sz w:val="24"/>
                <w:szCs w:val="24"/>
                <w:lang w:val="en-US"/>
              </w:rPr>
            </w:rPrChange>
          </w:rPr>
          <w:t>Pten</w:t>
        </w:r>
        <w:r w:rsidRPr="00A17D20">
          <w:rPr>
            <w:rFonts w:eastAsia="Times New Roman"/>
            <w:bCs/>
            <w:i/>
            <w:vertAlign w:val="superscript"/>
            <w:lang w:val="en-US"/>
            <w:rPrChange w:author="Sheri Holmen" w:date="2025-03-17T17:12:00Z" w:id="185">
              <w:rPr>
                <w:rFonts w:ascii="Times New Roman" w:hAnsi="Times New Roman" w:eastAsia="Times New Roman" w:cs="Times New Roman"/>
                <w:b/>
                <w:bCs/>
                <w:sz w:val="24"/>
                <w:szCs w:val="24"/>
                <w:lang w:val="en-US"/>
              </w:rPr>
            </w:rPrChange>
          </w:rPr>
          <w:t>flox</w:t>
        </w:r>
        <w:proofErr w:type="spellEnd"/>
        <w:proofErr w:type="gramEnd"/>
        <w:r w:rsidRPr="00A17D20">
          <w:rPr>
            <w:rFonts w:eastAsia="Times New Roman"/>
            <w:bCs/>
            <w:i/>
            <w:vertAlign w:val="superscript"/>
            <w:lang w:val="en-US"/>
            <w:rPrChange w:author="Sheri Holmen" w:date="2025-03-17T17:12:00Z" w:id="186">
              <w:rPr>
                <w:rFonts w:ascii="Times New Roman" w:hAnsi="Times New Roman" w:eastAsia="Times New Roman" w:cs="Times New Roman"/>
                <w:b/>
                <w:bCs/>
                <w:sz w:val="24"/>
                <w:szCs w:val="24"/>
                <w:lang w:val="en-US"/>
              </w:rPr>
            </w:rPrChange>
          </w:rPr>
          <w:t>/</w:t>
        </w:r>
        <w:proofErr w:type="spellStart"/>
        <w:r w:rsidRPr="00A17D20">
          <w:rPr>
            <w:rFonts w:eastAsia="Times New Roman"/>
            <w:bCs/>
            <w:i/>
            <w:vertAlign w:val="superscript"/>
            <w:lang w:val="en-US"/>
            <w:rPrChange w:author="Sheri Holmen" w:date="2025-03-17T17:12:00Z" w:id="187">
              <w:rPr>
                <w:rFonts w:ascii="Times New Roman" w:hAnsi="Times New Roman" w:eastAsia="Times New Roman" w:cs="Times New Roman"/>
                <w:b/>
                <w:bCs/>
                <w:sz w:val="24"/>
                <w:szCs w:val="24"/>
                <w:lang w:val="en-US"/>
              </w:rPr>
            </w:rPrChange>
          </w:rPr>
          <w:t>flox</w:t>
        </w:r>
        <w:r w:rsidRPr="00915505">
          <w:rPr>
            <w:rFonts w:eastAsia="Times New Roman"/>
            <w:bCs/>
            <w:lang w:val="en-US"/>
            <w:rPrChange w:author="Sheri Holmen" w:date="2025-03-17T16:49:00Z" w:id="188">
              <w:rPr>
                <w:rFonts w:ascii="Times New Roman" w:hAnsi="Times New Roman" w:eastAsia="Times New Roman" w:cs="Times New Roman"/>
                <w:b/>
                <w:bCs/>
                <w:sz w:val="24"/>
                <w:szCs w:val="24"/>
                <w:lang w:val="en-US"/>
              </w:rPr>
            </w:rPrChange>
          </w:rPr>
          <w:t>;GFAP-Cre</w:t>
        </w:r>
        <w:proofErr w:type="spellEnd"/>
        <w:r w:rsidRPr="00915505">
          <w:rPr>
            <w:rFonts w:eastAsia="Times New Roman"/>
            <w:lang w:val="en-US"/>
            <w:rPrChange w:author="Sheri Holmen" w:date="2025-03-17T16:49:00Z" w:id="189">
              <w:rPr>
                <w:rFonts w:ascii="Times New Roman" w:hAnsi="Times New Roman" w:eastAsia="Times New Roman" w:cs="Times New Roman"/>
                <w:sz w:val="24"/>
                <w:szCs w:val="24"/>
                <w:lang w:val="en-US"/>
              </w:rPr>
            </w:rPrChange>
          </w:rPr>
          <w:t xml:space="preserve"> model combines </w:t>
        </w:r>
        <w:r w:rsidRPr="00A17D20">
          <w:rPr>
            <w:rFonts w:eastAsia="Times New Roman"/>
            <w:bCs/>
            <w:i/>
            <w:lang w:val="en-US"/>
            <w:rPrChange w:author="Sheri Holmen" w:date="2025-03-17T17:12:00Z" w:id="190">
              <w:rPr>
                <w:rFonts w:ascii="Times New Roman" w:hAnsi="Times New Roman" w:eastAsia="Times New Roman" w:cs="Times New Roman"/>
                <w:b/>
                <w:bCs/>
                <w:sz w:val="24"/>
                <w:szCs w:val="24"/>
                <w:lang w:val="en-US"/>
              </w:rPr>
            </w:rPrChange>
          </w:rPr>
          <w:t>Nf1</w:t>
        </w:r>
        <w:r w:rsidRPr="00915505">
          <w:rPr>
            <w:rFonts w:eastAsia="Times New Roman"/>
            <w:lang w:val="en-US"/>
            <w:rPrChange w:author="Sheri Holmen" w:date="2025-03-17T16:49:00Z" w:id="191">
              <w:rPr>
                <w:rFonts w:ascii="Times New Roman" w:hAnsi="Times New Roman" w:eastAsia="Times New Roman" w:cs="Times New Roman"/>
                <w:sz w:val="24"/>
                <w:szCs w:val="24"/>
                <w:lang w:val="en-US"/>
              </w:rPr>
            </w:rPrChange>
          </w:rPr>
          <w:t xml:space="preserve"> and </w:t>
        </w:r>
        <w:proofErr w:type="spellStart"/>
        <w:r w:rsidRPr="00A17D20">
          <w:rPr>
            <w:rFonts w:eastAsia="Times New Roman"/>
            <w:bCs/>
            <w:i/>
            <w:lang w:val="en-US"/>
            <w:rPrChange w:author="Sheri Holmen" w:date="2025-03-17T17:12:00Z" w:id="192">
              <w:rPr>
                <w:rFonts w:ascii="Times New Roman" w:hAnsi="Times New Roman" w:eastAsia="Times New Roman" w:cs="Times New Roman"/>
                <w:b/>
                <w:bCs/>
                <w:sz w:val="24"/>
                <w:szCs w:val="24"/>
                <w:lang w:val="en-US"/>
              </w:rPr>
            </w:rPrChange>
          </w:rPr>
          <w:t>Pten</w:t>
        </w:r>
        <w:proofErr w:type="spellEnd"/>
        <w:r w:rsidRPr="00A17D20">
          <w:rPr>
            <w:rFonts w:eastAsia="Times New Roman"/>
            <w:i/>
            <w:lang w:val="en-US"/>
            <w:rPrChange w:author="Sheri Holmen" w:date="2025-03-17T17:12:00Z" w:id="193">
              <w:rPr>
                <w:rFonts w:ascii="Times New Roman" w:hAnsi="Times New Roman" w:eastAsia="Times New Roman" w:cs="Times New Roman"/>
                <w:sz w:val="24"/>
                <w:szCs w:val="24"/>
                <w:lang w:val="en-US"/>
              </w:rPr>
            </w:rPrChange>
          </w:rPr>
          <w:t xml:space="preserve"> </w:t>
        </w:r>
        <w:r w:rsidRPr="00915505">
          <w:rPr>
            <w:rFonts w:eastAsia="Times New Roman"/>
            <w:lang w:val="en-US"/>
            <w:rPrChange w:author="Sheri Holmen" w:date="2025-03-17T16:49:00Z" w:id="194">
              <w:rPr>
                <w:rFonts w:ascii="Times New Roman" w:hAnsi="Times New Roman" w:eastAsia="Times New Roman" w:cs="Times New Roman"/>
                <w:sz w:val="24"/>
                <w:szCs w:val="24"/>
                <w:lang w:val="en-US"/>
              </w:rPr>
            </w:rPrChange>
          </w:rPr>
          <w:t xml:space="preserve">loss, producing aggressive high-grade gliomas characterized by enhanced </w:t>
        </w:r>
        <w:r w:rsidRPr="00915505">
          <w:rPr>
            <w:rFonts w:eastAsia="Times New Roman"/>
            <w:bCs/>
            <w:lang w:val="en-US"/>
            <w:rPrChange w:author="Sheri Holmen" w:date="2025-03-17T16:49:00Z" w:id="195">
              <w:rPr>
                <w:rFonts w:ascii="Times New Roman" w:hAnsi="Times New Roman" w:eastAsia="Times New Roman" w:cs="Times New Roman"/>
                <w:b/>
                <w:bCs/>
                <w:sz w:val="24"/>
                <w:szCs w:val="24"/>
                <w:lang w:val="en-US"/>
              </w:rPr>
            </w:rPrChange>
          </w:rPr>
          <w:t>PI3K-AKT</w:t>
        </w:r>
        <w:r w:rsidRPr="00915505">
          <w:rPr>
            <w:rFonts w:eastAsia="Times New Roman"/>
            <w:lang w:val="en-US"/>
            <w:rPrChange w:author="Sheri Holmen" w:date="2025-03-17T16:49:00Z" w:id="196">
              <w:rPr>
                <w:rFonts w:ascii="Times New Roman" w:hAnsi="Times New Roman" w:eastAsia="Times New Roman" w:cs="Times New Roman"/>
                <w:sz w:val="24"/>
                <w:szCs w:val="24"/>
                <w:lang w:val="en-US"/>
              </w:rPr>
            </w:rPrChange>
          </w:rPr>
          <w:t xml:space="preserve"> signaling. </w:t>
        </w:r>
      </w:ins>
      <w:ins w:author="Sheri Holmen" w:date="2025-03-17T17:23:00Z" w:id="197">
        <w:r w:rsidR="00E15538">
          <w:t xml:space="preserve">Although loss of </w:t>
        </w:r>
        <w:r w:rsidRPr="0024626D" w:rsidR="00E15538">
          <w:rPr>
            <w:i/>
          </w:rPr>
          <w:t>Nf1,</w:t>
        </w:r>
        <w:r w:rsidR="00E15538">
          <w:t xml:space="preserve"> </w:t>
        </w:r>
        <w:r w:rsidRPr="0024626D" w:rsidR="00E15538">
          <w:rPr>
            <w:i/>
          </w:rPr>
          <w:t xml:space="preserve">Cdkn2a, </w:t>
        </w:r>
        <w:proofErr w:type="spellStart"/>
        <w:r w:rsidRPr="0024626D" w:rsidR="00E15538">
          <w:rPr>
            <w:i/>
          </w:rPr>
          <w:t>Pten</w:t>
        </w:r>
        <w:proofErr w:type="spellEnd"/>
        <w:r w:rsidRPr="0024626D" w:rsidR="00E15538">
          <w:rPr>
            <w:i/>
          </w:rPr>
          <w:t xml:space="preserve">, </w:t>
        </w:r>
        <w:r w:rsidR="00E15538">
          <w:t xml:space="preserve">and </w:t>
        </w:r>
        <w:proofErr w:type="spellStart"/>
        <w:r w:rsidRPr="0024626D" w:rsidR="00E15538">
          <w:rPr>
            <w:i/>
          </w:rPr>
          <w:t>Atrx</w:t>
        </w:r>
        <w:proofErr w:type="spellEnd"/>
        <w:r w:rsidRPr="0024626D" w:rsidR="00E15538">
          <w:rPr>
            <w:i/>
          </w:rPr>
          <w:t xml:space="preserve"> </w:t>
        </w:r>
        <w:r w:rsidR="00E15538">
          <w:t xml:space="preserve">have all been linked to glioma formation and progression, </w:t>
        </w:r>
        <w:commentRangeStart w:id="198"/>
        <w:r w:rsidR="00E15538">
          <w:t xml:space="preserve">the </w:t>
        </w:r>
      </w:ins>
      <w:ins w:author="Sheri Holmen" w:date="2025-03-17T17:27:00Z" w:id="199">
        <w:r w:rsidR="00E15538">
          <w:t>cooperativity</w:t>
        </w:r>
      </w:ins>
      <w:ins w:author="Sheri Holmen" w:date="2025-03-17T17:26:00Z" w:id="200">
        <w:r w:rsidR="00E15538">
          <w:t xml:space="preserve"> </w:t>
        </w:r>
      </w:ins>
      <w:ins w:author="Sheri Holmen" w:date="2025-03-17T17:23:00Z" w:id="201">
        <w:r w:rsidR="00E15538">
          <w:t xml:space="preserve">of these alterations to induce </w:t>
        </w:r>
        <w:proofErr w:type="spellStart"/>
        <w:r w:rsidR="00E15538">
          <w:t>gliomagenesis</w:t>
        </w:r>
        <w:proofErr w:type="spellEnd"/>
        <w:r w:rsidR="00E15538">
          <w:t xml:space="preserve"> has not been extensively explored.</w:t>
        </w:r>
        <w:commentRangeEnd w:id="198"/>
        <w:r w:rsidR="00E15538">
          <w:commentReference w:id="198"/>
        </w:r>
        <w:r w:rsidR="00E15538">
          <w:t xml:space="preserve"> Furthermore, there is limited data regarding </w:t>
        </w:r>
        <w:r w:rsidR="00E15538">
          <w:t xml:space="preserve">gliomas harboring </w:t>
        </w:r>
        <w:proofErr w:type="spellStart"/>
        <w:r w:rsidRPr="00E15538" w:rsidR="00E15538">
          <w:rPr>
            <w:i/>
            <w:rPrChange w:author="Sheri Holmen" w:date="2025-03-17T17:27:00Z" w:id="202">
              <w:rPr/>
            </w:rPrChange>
          </w:rPr>
          <w:t>A</w:t>
        </w:r>
      </w:ins>
      <w:ins w:author="Sheri Holmen" w:date="2025-03-17T17:27:00Z" w:id="203">
        <w:r w:rsidRPr="00E15538" w:rsidR="00E15538">
          <w:rPr>
            <w:i/>
            <w:rPrChange w:author="Sheri Holmen" w:date="2025-03-17T17:27:00Z" w:id="204">
              <w:rPr/>
            </w:rPrChange>
          </w:rPr>
          <w:t>trx</w:t>
        </w:r>
      </w:ins>
      <w:proofErr w:type="spellEnd"/>
      <w:ins w:author="Sheri Holmen" w:date="2025-03-17T17:23:00Z" w:id="205">
        <w:r w:rsidR="00E15538">
          <w:t xml:space="preserve"> loss of function mutations due to their rarity, resulting in a need for clinically relevant models that can characterize these tumors</w:t>
        </w:r>
        <w:r w:rsidR="00E15538">
          <w:fldChar w:fldCharType="begin"/>
        </w:r>
        <w:r w:rsidR="00E15538">
          <w:instrText xml:space="preserve"> HYPERLINK "https://www.zotero.org/google-docs/?t48g1h" \h </w:instrText>
        </w:r>
        <w:r w:rsidR="00E15538">
          <w:fldChar w:fldCharType="separate"/>
        </w:r>
        <w:r w:rsidR="00E15538">
          <w:rPr>
            <w:vertAlign w:val="superscript"/>
          </w:rPr>
          <w:t>7</w:t>
        </w:r>
        <w:r w:rsidR="00E15538">
          <w:rPr>
            <w:vertAlign w:val="superscript"/>
          </w:rPr>
          <w:fldChar w:fldCharType="end"/>
        </w:r>
        <w:r w:rsidR="00E15538">
          <w:t>.</w:t>
        </w:r>
        <w:r w:rsidRPr="00E15538" w:rsidR="00E15538">
          <w:rPr>
            <w:rFonts w:eastAsia="Times New Roman"/>
            <w:lang w:val="en-US"/>
          </w:rPr>
          <w:t xml:space="preserve"> </w:t>
        </w:r>
      </w:ins>
    </w:p>
    <w:p w:rsidR="00A17D20" w:rsidP="14606633" w:rsidRDefault="00A17D20" w14:paraId="199AFDE1" w14:textId="6B81F4F0">
      <w:pPr>
        <w:spacing w:line="480" w:lineRule="auto"/>
        <w:jc w:val="both"/>
        <w:rPr>
          <w:ins w:author="Sheri Holmen" w:date="2025-03-17T17:14:00Z" w:id="358236851"/>
        </w:rPr>
        <w:pPrChange w:author="Sheri Holmen" w:date="2025-03-17T17:24:00Z" w:id="207">
          <w:pPr>
            <w:spacing w:line="480" w:lineRule="auto"/>
          </w:pPr>
        </w:pPrChange>
      </w:pPr>
      <w:ins w:author="Sheri Holmen" w:date="2025-03-17T17:19:00Z" w:id="1462418606">
        <w:r w:rsidRPr="14606633" w:rsidR="00A17D20">
          <w:rPr>
            <w:lang w:val="en-US"/>
          </w:rPr>
          <w:t>In this study, w</w:t>
        </w:r>
      </w:ins>
      <w:del w:author="Sheri Holmen" w:date="2025-03-17T17:19:00Z" w:id="99448987">
        <w:r w:rsidRPr="14606633" w:rsidDel="00A17D20">
          <w:rPr>
            <w:lang w:val="en-US"/>
          </w:rPr>
          <w:delText>W</w:delText>
        </w:r>
      </w:del>
      <w:ins w:author="Sheri Holmen" w:date="2025-03-17T17:14:00Z" w:id="1352426601">
        <w:r w:rsidRPr="14606633" w:rsidR="00A17D20">
          <w:rPr>
            <w:lang w:val="en-US"/>
          </w:rPr>
          <w:t xml:space="preserve">e </w:t>
        </w:r>
      </w:ins>
      <w:del w:author="Sheri Holmen" w:date="2025-03-17T17:19:00Z" w:id="1641645228">
        <w:r w:rsidRPr="14606633" w:rsidDel="00A17D20">
          <w:rPr>
            <w:lang w:val="en-US"/>
          </w:rPr>
          <w:delText>employed</w:delText>
        </w:r>
      </w:del>
      <w:ins w:author="Sheri Holmen" w:date="2025-03-17T17:19:00Z" w:id="1382980582">
        <w:r w:rsidRPr="14606633" w:rsidR="00A17D20">
          <w:rPr>
            <w:lang w:val="en-US"/>
          </w:rPr>
          <w:t>utilized</w:t>
        </w:r>
      </w:ins>
      <w:ins w:author="Sheri Holmen" w:date="2025-03-17T17:14:00Z" w:id="1694641344">
        <w:r w:rsidRPr="14606633" w:rsidR="00A17D20">
          <w:rPr>
            <w:lang w:val="en-US"/>
          </w:rPr>
          <w:t xml:space="preserve"> an </w:t>
        </w:r>
        <w:r w:rsidRPr="14606633" w:rsidR="00A17D20">
          <w:rPr>
            <w:i w:val="1"/>
            <w:iCs w:val="1"/>
            <w:lang w:val="en-US"/>
          </w:rPr>
          <w:t>in vivo</w:t>
        </w:r>
        <w:r w:rsidRPr="14606633" w:rsidR="00A17D20">
          <w:rPr>
            <w:lang w:val="en-US"/>
          </w:rPr>
          <w:t xml:space="preserve"> CRISPR/Cas9 approach </w:t>
        </w:r>
      </w:ins>
      <w:ins w:author="Sheri Holmen" w:date="2025-03-17T17:20:00Z" w:id="1760584557">
        <w:r w:rsidRPr="14606633" w:rsidR="00E15538">
          <w:rPr>
            <w:lang w:val="en-US"/>
          </w:rPr>
          <w:t xml:space="preserve">in the RCAS/TVA glioma mouse model </w:t>
        </w:r>
      </w:ins>
      <w:ins w:author="Sheri Holmen" w:date="2025-03-17T17:14:00Z" w:id="97574607">
        <w:r w:rsidRPr="14606633" w:rsidR="00A17D20">
          <w:rPr>
            <w:lang w:val="en-US"/>
          </w:rPr>
          <w:t xml:space="preserve">to investigate </w:t>
        </w:r>
        <w:r w:rsidRPr="14606633" w:rsidR="00A17D20">
          <w:rPr>
            <w:i w:val="1"/>
            <w:iCs w:val="1"/>
            <w:lang w:val="en-US"/>
            <w:rPrChange w:author="Sheri Holmen" w:date="2025-03-17T17:20:00Z" w:id="1484512983"/>
          </w:rPr>
          <w:t>Nf1</w:t>
        </w:r>
        <w:r w:rsidRPr="14606633" w:rsidR="00A17D20">
          <w:rPr>
            <w:lang w:val="en-US"/>
          </w:rPr>
          <w:t xml:space="preserve"> loss in </w:t>
        </w:r>
      </w:ins>
      <w:del w:author="Sheri Holmen" w:date="2025-03-17T17:20:00Z" w:id="1866887830">
        <w:r w:rsidRPr="14606633" w:rsidDel="00A17D20">
          <w:rPr>
            <w:lang w:val="en-US"/>
          </w:rPr>
          <w:delText>tandem</w:delText>
        </w:r>
      </w:del>
      <w:ins w:author="Sheri Holmen" w:date="2025-03-17T17:20:00Z" w:id="1317322935">
        <w:r w:rsidRPr="14606633" w:rsidR="00E15538">
          <w:rPr>
            <w:lang w:val="en-US"/>
          </w:rPr>
          <w:t>cooperation</w:t>
        </w:r>
      </w:ins>
      <w:ins w:author="Sheri Holmen" w:date="2025-03-17T17:14:00Z" w:id="1799984690">
        <w:r w:rsidRPr="14606633" w:rsidR="00A17D20">
          <w:rPr>
            <w:lang w:val="en-US"/>
          </w:rPr>
          <w:t xml:space="preserve"> with </w:t>
        </w:r>
        <w:r w:rsidRPr="14606633" w:rsidR="00A17D20">
          <w:rPr>
            <w:i w:val="1"/>
            <w:iCs w:val="1"/>
            <w:lang w:val="en-US"/>
            <w:rPrChange w:author="Sheri Holmen" w:date="2025-03-17T17:20:00Z" w:id="641408928"/>
          </w:rPr>
          <w:t>Cdkn2a</w:t>
        </w:r>
        <w:r w:rsidRPr="14606633" w:rsidR="00A17D20">
          <w:rPr>
            <w:lang w:val="en-US"/>
          </w:rPr>
          <w:t xml:space="preserve">, </w:t>
        </w:r>
        <w:r w:rsidRPr="14606633" w:rsidR="00A17D20">
          <w:rPr>
            <w:i w:val="1"/>
            <w:iCs w:val="1"/>
            <w:lang w:val="en-US"/>
            <w:rPrChange w:author="Sheri Holmen" w:date="2025-03-17T17:20:00Z" w:id="898498330"/>
          </w:rPr>
          <w:t>Pten</w:t>
        </w:r>
        <w:r w:rsidRPr="14606633" w:rsidR="00A17D20">
          <w:rPr>
            <w:lang w:val="en-US"/>
          </w:rPr>
          <w:t xml:space="preserve">, and/or </w:t>
        </w:r>
        <w:r w:rsidRPr="14606633" w:rsidR="00A17D20">
          <w:rPr>
            <w:i w:val="1"/>
            <w:iCs w:val="1"/>
            <w:lang w:val="en-US"/>
            <w:rPrChange w:author="Sheri Holmen" w:date="2025-03-17T17:20:00Z" w:id="1844054596"/>
          </w:rPr>
          <w:t>Atrx</w:t>
        </w:r>
        <w:r w:rsidRPr="14606633" w:rsidR="00A17D20">
          <w:rPr>
            <w:i w:val="1"/>
            <w:iCs w:val="1"/>
            <w:lang w:val="en-US"/>
            <w:rPrChange w:author="Sheri Holmen" w:date="2025-03-17T17:20:00Z" w:id="744456701"/>
          </w:rPr>
          <w:t xml:space="preserve"> </w:t>
        </w:r>
        <w:r w:rsidRPr="14606633" w:rsidR="00A17D20">
          <w:rPr>
            <w:lang w:val="en-US"/>
          </w:rPr>
          <w:t xml:space="preserve">loss. [Describe the results of the tumor incidence figure here]. While </w:t>
        </w:r>
        <w:r w:rsidRPr="14606633" w:rsidR="00A17D20">
          <w:rPr>
            <w:lang w:val="en-US"/>
          </w:rPr>
          <w:t>Atrx</w:t>
        </w:r>
        <w:r w:rsidRPr="14606633" w:rsidR="00A17D20">
          <w:rPr>
            <w:lang w:val="en-US"/>
          </w:rPr>
          <w:t xml:space="preserve"> WT and KO [resulted in tumorigenesis at similar rates?] </w:t>
        </w:r>
      </w:ins>
      <w:del w:author="Sheri Holmen" w:date="2025-03-17T17:28:00Z" w:id="1512495596">
        <w:r w:rsidRPr="14606633" w:rsidDel="00A17D20">
          <w:rPr>
            <w:lang w:val="en-US"/>
          </w:rPr>
          <w:delText xml:space="preserve">Atrx KO significantly improved overall survival in the otherwise rapidly progressing Nf1 KO, Cdkn2a KO, Pten KO mice. </w:delText>
        </w:r>
      </w:del>
    </w:p>
    <w:p w:rsidR="00A17D20" w:rsidP="00A17D20" w:rsidRDefault="00A17D20" w14:paraId="6A30ECD2" w14:textId="77777777">
      <w:pPr>
        <w:spacing w:before="100" w:beforeAutospacing="1" w:after="100" w:afterAutospacing="1" w:line="480" w:lineRule="auto"/>
        <w:jc w:val="both"/>
        <w:rPr>
          <w:ins w:author="Sheri Holmen" w:date="2025-03-17T13:59:00Z" w:id="226"/>
        </w:rPr>
        <w:pPrChange w:author="Sheri Holmen" w:date="2025-03-17T17:13:00Z" w:id="227">
          <w:pPr>
            <w:spacing w:line="480" w:lineRule="auto"/>
          </w:pPr>
        </w:pPrChange>
      </w:pPr>
    </w:p>
    <w:p w:rsidRPr="00936F55" w:rsidR="00451FBA" w:rsidP="00903739" w:rsidRDefault="00451FBA" w14:paraId="1F4CFA9E" w14:textId="77777777">
      <w:pPr>
        <w:pStyle w:val="NormalWeb"/>
        <w:spacing w:line="480" w:lineRule="auto"/>
        <w:jc w:val="both"/>
        <w:rPr>
          <w:ins w:author="Sheri Holmen" w:date="2025-03-17T11:08:00Z" w:id="228"/>
          <w:rFonts w:ascii="Arial" w:hAnsi="Arial" w:cs="Arial"/>
          <w:sz w:val="22"/>
          <w:szCs w:val="22"/>
        </w:rPr>
      </w:pPr>
    </w:p>
    <w:p w:rsidRPr="00C23C42" w:rsidR="00642725" w:rsidDel="00120774" w:rsidP="00C23C42" w:rsidRDefault="00E15538" w14:paraId="00000004" w14:textId="7F6999A1">
      <w:pPr>
        <w:spacing w:line="480" w:lineRule="auto"/>
        <w:jc w:val="both"/>
        <w:rPr>
          <w:del w:author="Sheri Holmen" w:date="2025-03-17T12:29:00Z" w:id="229"/>
        </w:rPr>
      </w:pPr>
      <w:del w:author="Sheri Holmen" w:date="2025-03-17T12:19:00Z" w:id="230">
        <w:r w:rsidRPr="00C23C42" w:rsidDel="00ED45B1">
          <w:delText xml:space="preserve">In adults, </w:delText>
        </w:r>
      </w:del>
      <w:del w:author="Sheri Holmen" w:date="2025-03-17T11:04:00Z" w:id="231">
        <w:r w:rsidRPr="00C23C42" w:rsidDel="00903739">
          <w:delText>G</w:delText>
        </w:r>
      </w:del>
      <w:del w:author="Sheri Holmen" w:date="2025-03-17T12:19:00Z" w:id="232">
        <w:r w:rsidRPr="00C23C42" w:rsidDel="00ED45B1">
          <w:delText>liomas are subtyped primarily by isocitrate dehy</w:delText>
        </w:r>
        <w:r w:rsidRPr="00C23C42" w:rsidDel="00ED45B1">
          <w:delText>drogenase (IDH) status and the presence or absence of 1p/19q codeletion. In glioblastoma, t</w:delText>
        </w:r>
        <w:r w:rsidRPr="00C23C42" w:rsidDel="00ED45B1">
          <w:delText>he vast majority of these IDH Wildtype tumors do not arise from germline mutations, and instead arise from sporadic mutations in key genes without clear environmenta</w:delText>
        </w:r>
        <w:r w:rsidRPr="00C23C42" w:rsidDel="00ED45B1">
          <w:delText>l causes</w:delText>
        </w:r>
        <w:r w:rsidRPr="00C23C42" w:rsidDel="00ED45B1">
          <w:fldChar w:fldCharType="begin"/>
        </w:r>
        <w:r w:rsidRPr="00C23C42" w:rsidDel="00ED45B1">
          <w:delInstrText xml:space="preserve"> HYPERLINK "https://www.zotero.org/google-docs/?lSYBs0" \h </w:delInstrText>
        </w:r>
        <w:r w:rsidRPr="00C23C42" w:rsidDel="00ED45B1">
          <w:fldChar w:fldCharType="separate"/>
        </w:r>
        <w:r w:rsidRPr="00C23C42" w:rsidDel="00ED45B1">
          <w:rPr>
            <w:vertAlign w:val="superscript"/>
          </w:rPr>
          <w:delText>5</w:delText>
        </w:r>
        <w:r w:rsidRPr="00C23C42" w:rsidDel="00ED45B1">
          <w:rPr>
            <w:vertAlign w:val="superscript"/>
          </w:rPr>
          <w:fldChar w:fldCharType="end"/>
        </w:r>
        <w:r w:rsidRPr="00C23C42" w:rsidDel="00ED45B1">
          <w:delText xml:space="preserve"> </w:delText>
        </w:r>
        <w:r w:rsidRPr="00C23C42" w:rsidDel="00ED45B1">
          <w:fldChar w:fldCharType="begin"/>
        </w:r>
        <w:r w:rsidRPr="00C23C42" w:rsidDel="00ED45B1">
          <w:delInstrText xml:space="preserve"> HYPERLINK "https://www.zotero.org/google-docs/?B6dNmY" \h </w:delInstrText>
        </w:r>
        <w:r w:rsidRPr="00C23C42" w:rsidDel="00ED45B1">
          <w:fldChar w:fldCharType="separate"/>
        </w:r>
        <w:r w:rsidRPr="00C23C42" w:rsidDel="00ED45B1">
          <w:rPr>
            <w:vertAlign w:val="superscript"/>
          </w:rPr>
          <w:delText>6</w:delText>
        </w:r>
        <w:r w:rsidRPr="00C23C42" w:rsidDel="00ED45B1">
          <w:rPr>
            <w:vertAlign w:val="superscript"/>
          </w:rPr>
          <w:fldChar w:fldCharType="end"/>
        </w:r>
        <w:r w:rsidRPr="00C23C42" w:rsidDel="00ED45B1">
          <w:delText xml:space="preserve">. </w:delText>
        </w:r>
      </w:del>
      <w:del w:author="Sheri Holmen" w:date="2025-03-17T13:26:00Z" w:id="233">
        <w:r w:rsidRPr="00C23C42" w:rsidDel="008F4911">
          <w:delText xml:space="preserve">Common </w:delText>
        </w:r>
      </w:del>
      <w:del w:author="Sheri Holmen" w:date="2025-03-17T12:26:00Z" w:id="234">
        <w:r w:rsidRPr="00C23C42" w:rsidDel="00ED45B1">
          <w:delText>molecular pathways</w:delText>
        </w:r>
      </w:del>
      <w:del w:author="Sheri Holmen" w:date="2025-03-17T13:26:00Z" w:id="235">
        <w:r w:rsidRPr="00C23C42" w:rsidDel="008F4911">
          <w:delText xml:space="preserve"> </w:delText>
        </w:r>
      </w:del>
      <w:del w:author="Sheri Holmen" w:date="2025-03-17T12:20:00Z" w:id="236">
        <w:r w:rsidRPr="00C23C42" w:rsidDel="00ED45B1">
          <w:delText xml:space="preserve">mutated </w:delText>
        </w:r>
      </w:del>
      <w:del w:author="Sheri Holmen" w:date="2025-03-17T13:26:00Z" w:id="237">
        <w:r w:rsidRPr="00C23C42" w:rsidDel="008F4911">
          <w:delText xml:space="preserve">in gliomas include </w:delText>
        </w:r>
        <w:commentRangeStart w:id="238"/>
        <w:commentRangeStart w:id="239"/>
        <w:r w:rsidRPr="00C23C42" w:rsidDel="008F4911">
          <w:delText>P53,</w:delText>
        </w:r>
        <w:commentRangeEnd w:id="238"/>
        <w:r w:rsidRPr="00C23C42" w:rsidDel="008F4911">
          <w:commentReference w:id="238"/>
        </w:r>
        <w:commentRangeEnd w:id="239"/>
        <w:r w:rsidRPr="00C23C42" w:rsidDel="008F4911">
          <w:commentReference w:id="239"/>
        </w:r>
        <w:r w:rsidRPr="00C23C42" w:rsidDel="008F4911">
          <w:delText xml:space="preserve"> RB</w:delText>
        </w:r>
      </w:del>
      <w:del w:author="Sheri Holmen" w:date="2025-03-17T12:20:00Z" w:id="240">
        <w:r w:rsidRPr="00C23C42" w:rsidDel="00ED45B1">
          <w:delText>1</w:delText>
        </w:r>
      </w:del>
      <w:del w:author="Sheri Holmen" w:date="2025-03-17T13:26:00Z" w:id="241">
        <w:r w:rsidRPr="00C23C42" w:rsidDel="008F4911">
          <w:delText xml:space="preserve">, </w:delText>
        </w:r>
        <w:r w:rsidRPr="00C23C42" w:rsidDel="008F4911">
          <w:delText>PI3K-AKT</w:delText>
        </w:r>
        <w:r w:rsidRPr="00C23C42" w:rsidDel="008F4911">
          <w:delText xml:space="preserve">, </w:delText>
        </w:r>
      </w:del>
      <w:del w:author="Sheri Holmen" w:date="2025-03-17T12:28:00Z" w:id="242">
        <w:r w:rsidRPr="00C23C42" w:rsidDel="00ED45B1">
          <w:delText>MAPK,</w:delText>
        </w:r>
      </w:del>
      <w:del w:author="Sheri Holmen" w:date="2025-03-17T13:26:00Z" w:id="243">
        <w:r w:rsidRPr="00C23C42" w:rsidDel="008F4911">
          <w:delText xml:space="preserve"> and </w:delText>
        </w:r>
      </w:del>
      <w:del w:author="Sheri Holmen" w:date="2025-03-17T12:29:00Z" w:id="244">
        <w:r w:rsidRPr="00C23C42" w:rsidDel="00120774">
          <w:delText>DNA damage repair</w:delText>
        </w:r>
      </w:del>
      <w:del w:author="Sheri Holmen" w:date="2025-03-17T13:26:00Z" w:id="245">
        <w:r w:rsidRPr="00C23C42" w:rsidDel="008F4911">
          <w:fldChar w:fldCharType="begin"/>
        </w:r>
        <w:r w:rsidRPr="00C23C42" w:rsidDel="008F4911">
          <w:delInstrText xml:space="preserve"> HYPERLINK </w:delInstrText>
        </w:r>
        <w:r w:rsidRPr="00C23C42" w:rsidDel="008F4911">
          <w:delInstrText xml:space="preserve">"https://www.zotero.org/google-docs/?xER4iT" \h </w:delInstrText>
        </w:r>
        <w:r w:rsidRPr="00C23C42" w:rsidDel="008F4911">
          <w:fldChar w:fldCharType="separate"/>
        </w:r>
        <w:r w:rsidRPr="00C23C42" w:rsidDel="008F4911">
          <w:rPr>
            <w:vertAlign w:val="superscript"/>
          </w:rPr>
          <w:delText>7</w:delText>
        </w:r>
        <w:r w:rsidRPr="00C23C42" w:rsidDel="008F4911">
          <w:rPr>
            <w:vertAlign w:val="superscript"/>
          </w:rPr>
          <w:fldChar w:fldCharType="end"/>
        </w:r>
        <w:r w:rsidRPr="00C23C42" w:rsidDel="008F4911">
          <w:delText xml:space="preserve"> . </w:delText>
        </w:r>
      </w:del>
      <w:commentRangeStart w:id="246"/>
      <w:del w:author="Sheri Holmen" w:date="2025-03-17T12:29:00Z" w:id="247">
        <w:r w:rsidRPr="00C23C42" w:rsidDel="00120774">
          <w:delText xml:space="preserve">Clinically prevalent genes mutated in these pathways include CDKN2A, PTEN, NF1, and ATRX, respectively. </w:delText>
        </w:r>
        <w:commentRangeEnd w:id="246"/>
        <w:r w:rsidRPr="00C23C42" w:rsidDel="00120774">
          <w:commentReference w:id="246"/>
        </w:r>
      </w:del>
    </w:p>
    <w:p w:rsidRPr="00C23C42" w:rsidR="00642725" w:rsidDel="00120774" w:rsidP="009B286A" w:rsidRDefault="00642725" w14:paraId="00000005" w14:textId="4DBA9E42">
      <w:pPr>
        <w:spacing w:line="480" w:lineRule="auto"/>
        <w:jc w:val="both"/>
        <w:rPr>
          <w:del w:author="Sheri Holmen" w:date="2025-03-17T12:29:00Z" w:id="248"/>
        </w:rPr>
        <w:pPrChange w:author="Sheri Holmen" w:date="2025-03-17T13:29:00Z" w:id="249">
          <w:pPr>
            <w:spacing w:line="480" w:lineRule="auto"/>
          </w:pPr>
        </w:pPrChange>
      </w:pPr>
    </w:p>
    <w:p w:rsidRPr="00C23C42" w:rsidR="00642725" w:rsidDel="00120774" w:rsidP="009B286A" w:rsidRDefault="00642725" w14:paraId="00000006" w14:textId="0B56373A">
      <w:pPr>
        <w:spacing w:line="480" w:lineRule="auto"/>
        <w:jc w:val="both"/>
        <w:rPr>
          <w:del w:author="Sheri Holmen" w:date="2025-03-17T12:29:00Z" w:id="250"/>
        </w:rPr>
        <w:pPrChange w:author="Sheri Holmen" w:date="2025-03-17T13:29:00Z" w:id="251">
          <w:pPr>
            <w:spacing w:line="480" w:lineRule="auto"/>
          </w:pPr>
        </w:pPrChange>
      </w:pPr>
    </w:p>
    <w:p w:rsidRPr="009B286A" w:rsidR="00642725" w:rsidDel="00A17D20" w:rsidP="009B286A" w:rsidRDefault="00E15538" w14:paraId="00000007" w14:textId="757A7415">
      <w:pPr>
        <w:pStyle w:val="NormalWeb"/>
        <w:spacing w:line="480" w:lineRule="auto"/>
        <w:jc w:val="both"/>
        <w:rPr>
          <w:del w:author="Sheri Holmen" w:date="2025-03-17T17:13:00Z" w:id="252"/>
          <w:rFonts w:ascii="Arial" w:hAnsi="Arial" w:cs="Arial"/>
          <w:sz w:val="22"/>
          <w:szCs w:val="22"/>
          <w:rPrChange w:author="Sheri Holmen" w:date="2025-03-17T13:31:00Z" w:id="253">
            <w:rPr>
              <w:del w:author="Sheri Holmen" w:date="2025-03-17T17:13:00Z" w:id="254"/>
              <w:sz w:val="20"/>
              <w:szCs w:val="20"/>
            </w:rPr>
          </w:rPrChange>
        </w:rPr>
        <w:pPrChange w:author="Sheri Holmen" w:date="2025-03-17T13:30:00Z" w:id="255">
          <w:pPr>
            <w:spacing w:line="480" w:lineRule="auto"/>
          </w:pPr>
        </w:pPrChange>
      </w:pPr>
      <w:del w:author="Sheri Holmen" w:date="2025-03-17T17:13:00Z" w:id="256">
        <w:r w:rsidRPr="00A17D20" w:rsidDel="00A17D20">
          <w:rPr>
            <w:rFonts w:ascii="Arial" w:hAnsi="Arial" w:cs="Arial"/>
            <w:sz w:val="22"/>
            <w:szCs w:val="22"/>
          </w:rPr>
          <w:delText xml:space="preserve">The </w:delText>
        </w:r>
      </w:del>
      <w:del w:author="Sheri Holmen" w:date="2025-03-17T13:26:00Z" w:id="257">
        <w:r w:rsidRPr="00A17D20" w:rsidDel="009B286A">
          <w:rPr>
            <w:rFonts w:ascii="Arial" w:hAnsi="Arial" w:cs="Arial"/>
            <w:i/>
            <w:sz w:val="22"/>
            <w:szCs w:val="22"/>
          </w:rPr>
          <w:delText>CDKN2A</w:delText>
        </w:r>
        <w:r w:rsidRPr="00A17D20" w:rsidDel="009B286A">
          <w:rPr>
            <w:rFonts w:ascii="Arial" w:hAnsi="Arial" w:cs="Arial"/>
            <w:sz w:val="22"/>
            <w:szCs w:val="22"/>
          </w:rPr>
          <w:delText xml:space="preserve"> </w:delText>
        </w:r>
        <w:r w:rsidRPr="00A17D20" w:rsidDel="009B286A">
          <w:rPr>
            <w:rFonts w:ascii="Arial" w:hAnsi="Arial" w:cs="Arial"/>
            <w:sz w:val="22"/>
            <w:szCs w:val="22"/>
          </w:rPr>
          <w:delText>(</w:delText>
        </w:r>
      </w:del>
      <w:del w:author="Sheri Holmen" w:date="2025-03-17T17:13:00Z" w:id="258">
        <w:r w:rsidRPr="00A17D20" w:rsidDel="00A17D20">
          <w:rPr>
            <w:rFonts w:ascii="Arial" w:hAnsi="Arial" w:cs="Arial"/>
            <w:i/>
            <w:sz w:val="22"/>
            <w:szCs w:val="22"/>
          </w:rPr>
          <w:delText>cyclin dependent kinase inhibitor 2A</w:delText>
        </w:r>
        <w:r w:rsidRPr="00A17D20" w:rsidDel="00A17D20">
          <w:rPr>
            <w:rFonts w:ascii="Arial" w:hAnsi="Arial" w:cs="Arial"/>
            <w:sz w:val="22"/>
            <w:szCs w:val="22"/>
          </w:rPr>
          <w:delText xml:space="preserve">) </w:delText>
        </w:r>
      </w:del>
      <w:del w:author="Sheri Holmen" w:date="2025-03-17T12:30:00Z" w:id="259">
        <w:r w:rsidRPr="00A17D20" w:rsidDel="00120774">
          <w:rPr>
            <w:rFonts w:ascii="Arial" w:hAnsi="Arial" w:cs="Arial"/>
            <w:sz w:val="22"/>
            <w:szCs w:val="22"/>
          </w:rPr>
          <w:delText xml:space="preserve">gene </w:delText>
        </w:r>
      </w:del>
      <w:del w:author="Sheri Holmen" w:date="2025-03-17T17:13:00Z" w:id="260">
        <w:r w:rsidRPr="00A17D20" w:rsidDel="00A17D20">
          <w:rPr>
            <w:rFonts w:ascii="Arial" w:hAnsi="Arial" w:cs="Arial"/>
            <w:sz w:val="22"/>
            <w:szCs w:val="22"/>
          </w:rPr>
          <w:delText>encodes for the p1</w:delText>
        </w:r>
      </w:del>
      <w:del w:author="Sheri Holmen" w:date="2025-03-17T12:30:00Z" w:id="261">
        <w:r w:rsidRPr="00A17D20" w:rsidDel="00120774">
          <w:rPr>
            <w:rFonts w:ascii="Arial" w:hAnsi="Arial" w:cs="Arial"/>
            <w:sz w:val="22"/>
            <w:szCs w:val="22"/>
          </w:rPr>
          <w:delText>5</w:delText>
        </w:r>
      </w:del>
      <w:del w:author="Sheri Holmen" w:date="2025-03-17T17:13:00Z" w:id="262">
        <w:r w:rsidRPr="00A17D20" w:rsidDel="00A17D20">
          <w:rPr>
            <w:rFonts w:ascii="Arial" w:hAnsi="Arial" w:cs="Arial"/>
            <w:sz w:val="22"/>
            <w:szCs w:val="22"/>
          </w:rPr>
          <w:delText xml:space="preserve"> protein</w:delText>
        </w:r>
      </w:del>
      <w:del w:author="Sheri Holmen" w:date="2025-03-17T13:28:00Z" w:id="263">
        <w:r w:rsidRPr="00A17D20" w:rsidDel="009B286A">
          <w:rPr>
            <w:rFonts w:ascii="Arial" w:hAnsi="Arial" w:cs="Arial"/>
            <w:sz w:val="22"/>
            <w:szCs w:val="22"/>
          </w:rPr>
          <w:delText xml:space="preserve">, </w:delText>
        </w:r>
        <w:r w:rsidRPr="00A17D20" w:rsidDel="009B286A">
          <w:rPr>
            <w:rFonts w:ascii="Arial" w:hAnsi="Arial" w:cs="Arial"/>
            <w:sz w:val="22"/>
            <w:szCs w:val="22"/>
          </w:rPr>
          <w:delText>which</w:delText>
        </w:r>
      </w:del>
      <w:del w:author="Sheri Holmen" w:date="2025-03-17T17:13:00Z" w:id="264">
        <w:r w:rsidRPr="00A17D20" w:rsidDel="00A17D20">
          <w:rPr>
            <w:rFonts w:ascii="Arial" w:hAnsi="Arial" w:cs="Arial"/>
            <w:sz w:val="22"/>
            <w:szCs w:val="22"/>
          </w:rPr>
          <w:delText xml:space="preserve"> neg</w:delText>
        </w:r>
        <w:r w:rsidRPr="00A17D20" w:rsidDel="00A17D20">
          <w:rPr>
            <w:rFonts w:ascii="Arial" w:hAnsi="Arial" w:cs="Arial"/>
            <w:sz w:val="22"/>
            <w:szCs w:val="22"/>
          </w:rPr>
          <w:delText>atively regulate</w:delText>
        </w:r>
      </w:del>
      <w:del w:author="Sheri Holmen" w:date="2025-03-17T13:27:00Z" w:id="265">
        <w:r w:rsidRPr="00A17D20" w:rsidDel="009B286A">
          <w:rPr>
            <w:rFonts w:ascii="Arial" w:hAnsi="Arial" w:cs="Arial"/>
            <w:sz w:val="22"/>
            <w:szCs w:val="22"/>
          </w:rPr>
          <w:delText>s</w:delText>
        </w:r>
      </w:del>
      <w:del w:author="Sheri Holmen" w:date="2025-03-17T17:13:00Z" w:id="266">
        <w:r w:rsidRPr="00A17D20" w:rsidDel="00A17D20">
          <w:rPr>
            <w:rFonts w:ascii="Arial" w:hAnsi="Arial" w:cs="Arial"/>
            <w:sz w:val="22"/>
            <w:szCs w:val="22"/>
          </w:rPr>
          <w:delText xml:space="preserve"> the cell cycle by inhibiting cyclin dependent kinases</w:delText>
        </w:r>
      </w:del>
      <w:del w:author="Sheri Holmen" w:date="2025-03-17T13:29:00Z" w:id="267">
        <w:r w:rsidRPr="00A17D20" w:rsidDel="009B286A">
          <w:rPr>
            <w:rFonts w:ascii="Arial" w:hAnsi="Arial" w:cs="Arial"/>
            <w:sz w:val="22"/>
            <w:szCs w:val="22"/>
          </w:rPr>
          <w:delText xml:space="preserve"> </w:delText>
        </w:r>
        <w:r w:rsidRPr="00A17D20" w:rsidDel="009B286A">
          <w:rPr>
            <w:rFonts w:ascii="Arial" w:hAnsi="Arial" w:cs="Arial"/>
            <w:sz w:val="22"/>
            <w:szCs w:val="22"/>
          </w:rPr>
          <w:delText>to arrest cells in the G1 phase</w:delText>
        </w:r>
      </w:del>
      <w:del w:author="Sheri Holmen" w:date="2025-03-17T17:13:00Z" w:id="268">
        <w:r w:rsidRPr="00A17D20" w:rsidDel="00A17D20">
          <w:rPr>
            <w:rFonts w:ascii="Arial" w:hAnsi="Arial" w:cs="Arial"/>
            <w:sz w:val="22"/>
            <w:szCs w:val="22"/>
          </w:rPr>
          <w:fldChar w:fldCharType="begin"/>
        </w:r>
        <w:r w:rsidRPr="00A17D20" w:rsidDel="00A17D20">
          <w:rPr>
            <w:rFonts w:ascii="Arial" w:hAnsi="Arial" w:cs="Arial"/>
            <w:sz w:val="22"/>
            <w:szCs w:val="22"/>
          </w:rPr>
          <w:delInstrText xml:space="preserve"> HYPERLINK "https://www.zotero.org/google-docs/?WvG6IZ" \h </w:delInstrText>
        </w:r>
        <w:r w:rsidRPr="00A17D20" w:rsidDel="00A17D20">
          <w:rPr>
            <w:rFonts w:ascii="Arial" w:hAnsi="Arial" w:cs="Arial"/>
            <w:sz w:val="22"/>
            <w:szCs w:val="22"/>
          </w:rPr>
          <w:fldChar w:fldCharType="separate"/>
        </w:r>
        <w:r w:rsidRPr="00A17D20" w:rsidDel="00A17D20">
          <w:rPr>
            <w:rFonts w:ascii="Arial" w:hAnsi="Arial" w:cs="Arial"/>
            <w:sz w:val="22"/>
            <w:szCs w:val="22"/>
            <w:vertAlign w:val="superscript"/>
          </w:rPr>
          <w:delText>8</w:delText>
        </w:r>
        <w:r w:rsidRPr="00A17D20" w:rsidDel="00A17D20">
          <w:rPr>
            <w:rFonts w:ascii="Arial" w:hAnsi="Arial" w:cs="Arial"/>
            <w:sz w:val="22"/>
            <w:szCs w:val="22"/>
            <w:vertAlign w:val="superscript"/>
          </w:rPr>
          <w:fldChar w:fldCharType="end"/>
        </w:r>
        <w:r w:rsidRPr="00A17D20" w:rsidDel="00A17D20">
          <w:rPr>
            <w:rFonts w:ascii="Arial" w:hAnsi="Arial" w:cs="Arial"/>
            <w:sz w:val="22"/>
            <w:szCs w:val="22"/>
          </w:rPr>
          <w:delText>. Because routine p1</w:delText>
        </w:r>
      </w:del>
      <w:del w:author="Sheri Holmen" w:date="2025-03-17T12:30:00Z" w:id="269">
        <w:r w:rsidRPr="00A17D20" w:rsidDel="00120774">
          <w:rPr>
            <w:rFonts w:ascii="Arial" w:hAnsi="Arial" w:cs="Arial"/>
            <w:sz w:val="22"/>
            <w:szCs w:val="22"/>
          </w:rPr>
          <w:delText>5</w:delText>
        </w:r>
      </w:del>
      <w:del w:author="Sheri Holmen" w:date="2025-03-17T17:13:00Z" w:id="270">
        <w:r w:rsidRPr="00A17D20" w:rsidDel="00A17D20">
          <w:rPr>
            <w:rFonts w:ascii="Arial" w:hAnsi="Arial" w:cs="Arial"/>
            <w:sz w:val="22"/>
            <w:szCs w:val="22"/>
          </w:rPr>
          <w:delText xml:space="preserve"> activity prevents aberrant cell division, mutations in </w:delText>
        </w:r>
        <w:r w:rsidRPr="00A17D20" w:rsidDel="00A17D20">
          <w:rPr>
            <w:rFonts w:ascii="Arial" w:hAnsi="Arial" w:cs="Arial"/>
            <w:i/>
            <w:sz w:val="22"/>
            <w:szCs w:val="22"/>
          </w:rPr>
          <w:delText>CDKN2A</w:delText>
        </w:r>
        <w:r w:rsidRPr="00A17D20" w:rsidDel="00A17D20">
          <w:rPr>
            <w:rFonts w:ascii="Arial" w:hAnsi="Arial" w:cs="Arial"/>
            <w:sz w:val="22"/>
            <w:szCs w:val="22"/>
          </w:rPr>
          <w:delText xml:space="preserve"> lead to rapid proliferation. </w:delText>
        </w:r>
      </w:del>
      <w:del w:author="Sheri Holmen" w:date="2025-03-17T13:31:00Z" w:id="271">
        <w:r w:rsidRPr="00A17D20" w:rsidDel="009B286A">
          <w:rPr>
            <w:rFonts w:ascii="Arial" w:hAnsi="Arial" w:cs="Arial"/>
            <w:sz w:val="22"/>
            <w:szCs w:val="22"/>
          </w:rPr>
          <w:delText xml:space="preserve">Consequently, mutant </w:delText>
        </w:r>
        <w:r w:rsidRPr="00A17D20" w:rsidDel="009B286A">
          <w:rPr>
            <w:rFonts w:ascii="Arial" w:hAnsi="Arial" w:cs="Arial"/>
            <w:i/>
            <w:sz w:val="22"/>
            <w:szCs w:val="22"/>
          </w:rPr>
          <w:delText xml:space="preserve">CDKN2A </w:delText>
        </w:r>
        <w:r w:rsidRPr="00A17D20" w:rsidDel="009B286A">
          <w:rPr>
            <w:rFonts w:ascii="Arial" w:hAnsi="Arial" w:cs="Arial"/>
            <w:sz w:val="22"/>
            <w:szCs w:val="22"/>
          </w:rPr>
          <w:delText xml:space="preserve">contributes to many different cancers, including gliomas. </w:delText>
        </w:r>
      </w:del>
      <w:del w:author="Sheri Holmen" w:date="2025-03-17T13:29:00Z" w:id="272">
        <w:r w:rsidRPr="00A17D20" w:rsidDel="009B286A">
          <w:rPr>
            <w:rFonts w:ascii="Arial" w:hAnsi="Arial" w:cs="Arial"/>
            <w:i/>
            <w:sz w:val="22"/>
            <w:szCs w:val="22"/>
          </w:rPr>
          <w:delText xml:space="preserve">CDKN2A </w:delText>
        </w:r>
        <w:r w:rsidRPr="00A17D20" w:rsidDel="009B286A">
          <w:rPr>
            <w:rFonts w:ascii="Arial" w:hAnsi="Arial" w:cs="Arial"/>
            <w:sz w:val="22"/>
            <w:szCs w:val="22"/>
          </w:rPr>
          <w:delText xml:space="preserve">is reportedly </w:delText>
        </w:r>
      </w:del>
      <w:del w:author="Sheri Holmen" w:date="2025-03-17T12:30:00Z" w:id="273">
        <w:r w:rsidRPr="00A17D20" w:rsidDel="00120774">
          <w:rPr>
            <w:rFonts w:ascii="Arial" w:hAnsi="Arial" w:cs="Arial"/>
            <w:sz w:val="22"/>
            <w:szCs w:val="22"/>
          </w:rPr>
          <w:delText xml:space="preserve">mutated </w:delText>
        </w:r>
      </w:del>
      <w:del w:author="Sheri Holmen" w:date="2025-03-17T13:29:00Z" w:id="274">
        <w:r w:rsidRPr="00A17D20" w:rsidDel="009B286A">
          <w:rPr>
            <w:rFonts w:ascii="Arial" w:hAnsi="Arial" w:cs="Arial"/>
            <w:sz w:val="22"/>
            <w:szCs w:val="22"/>
          </w:rPr>
          <w:delText>in 34% of adult-type diffuse glioma patients</w:delText>
        </w:r>
        <w:r w:rsidRPr="00A17D20" w:rsidDel="009B286A">
          <w:rPr>
            <w:rFonts w:ascii="Arial" w:hAnsi="Arial" w:cs="Arial"/>
            <w:sz w:val="22"/>
            <w:szCs w:val="22"/>
          </w:rPr>
          <w:fldChar w:fldCharType="begin"/>
        </w:r>
        <w:r w:rsidRPr="00A17D20" w:rsidDel="009B286A">
          <w:rPr>
            <w:rFonts w:ascii="Arial" w:hAnsi="Arial" w:cs="Arial"/>
            <w:sz w:val="22"/>
            <w:szCs w:val="22"/>
          </w:rPr>
          <w:delInstrText xml:space="preserve"> HYPERLINK "https://www.zotero.org/google-docs/?9rmGfJ" \h </w:delInstrText>
        </w:r>
        <w:r w:rsidRPr="00A17D20" w:rsidDel="009B286A">
          <w:rPr>
            <w:rFonts w:ascii="Arial" w:hAnsi="Arial" w:cs="Arial"/>
            <w:sz w:val="22"/>
            <w:szCs w:val="22"/>
          </w:rPr>
          <w:fldChar w:fldCharType="separate"/>
        </w:r>
        <w:r w:rsidRPr="00A17D20" w:rsidDel="009B286A">
          <w:rPr>
            <w:rFonts w:ascii="Arial" w:hAnsi="Arial" w:cs="Arial"/>
            <w:sz w:val="22"/>
            <w:szCs w:val="22"/>
            <w:vertAlign w:val="superscript"/>
          </w:rPr>
          <w:delText>7</w:delText>
        </w:r>
        <w:r w:rsidRPr="00A17D20" w:rsidDel="009B286A">
          <w:rPr>
            <w:rFonts w:ascii="Arial" w:hAnsi="Arial" w:cs="Arial"/>
            <w:sz w:val="22"/>
            <w:szCs w:val="22"/>
            <w:vertAlign w:val="superscript"/>
          </w:rPr>
          <w:fldChar w:fldCharType="end"/>
        </w:r>
        <w:r w:rsidRPr="00A17D20" w:rsidDel="009B286A">
          <w:rPr>
            <w:rFonts w:ascii="Arial" w:hAnsi="Arial" w:cs="Arial"/>
            <w:sz w:val="22"/>
            <w:szCs w:val="22"/>
          </w:rPr>
          <w:delText xml:space="preserve">. </w:delText>
        </w:r>
      </w:del>
    </w:p>
    <w:p w:rsidR="00642725" w:rsidDel="00A17D20" w:rsidP="00ED45B1" w:rsidRDefault="00642725" w14:paraId="00000008" w14:textId="75C44841">
      <w:pPr>
        <w:spacing w:line="480" w:lineRule="auto"/>
        <w:rPr>
          <w:del w:author="Sheri Holmen" w:date="2025-03-17T17:13:00Z" w:id="275"/>
        </w:rPr>
      </w:pPr>
    </w:p>
    <w:p w:rsidR="00642725" w:rsidDel="00A17D20" w:rsidP="00ED45B1" w:rsidRDefault="00E15538" w14:paraId="00000009" w14:textId="694554A3">
      <w:pPr>
        <w:spacing w:line="480" w:lineRule="auto"/>
        <w:rPr>
          <w:del w:author="Sheri Holmen" w:date="2025-03-17T17:13:00Z" w:id="276"/>
        </w:rPr>
      </w:pPr>
      <w:del w:author="Sheri Holmen" w:date="2025-03-17T17:13:00Z" w:id="277">
        <w:r w:rsidDel="00A17D20">
          <w:delText>PTEN (Phosphatase and Tensin Homolog deleted on Chromosome 10) is a tumor suppressor that dephosphorylates PIP</w:delText>
        </w:r>
        <w:r w:rsidDel="00A17D20">
          <w:rPr>
            <w:vertAlign w:val="subscript"/>
          </w:rPr>
          <w:delText>3</w:delText>
        </w:r>
      </w:del>
      <w:del w:author="Sheri Holmen" w:date="2025-03-17T13:35:00Z" w:id="278">
        <w:r w:rsidDel="009B286A">
          <w:delText xml:space="preserve"> </w:delText>
        </w:r>
      </w:del>
      <w:del w:author="Sheri Holmen" w:date="2025-03-17T17:13:00Z" w:id="279">
        <w:r w:rsidDel="00A17D20">
          <w:delText>, thereby negatively regulating PI3K/AKT signaling</w:delText>
        </w:r>
        <w:r w:rsidDel="00A17D20">
          <w:fldChar w:fldCharType="begin"/>
        </w:r>
        <w:r w:rsidDel="00A17D20">
          <w:delInstrText xml:space="preserve"> HYPERLINK "https://www.zotero.org/google-docs/?U6aPZg" \h </w:delInstrText>
        </w:r>
        <w:r w:rsidDel="00A17D20">
          <w:fldChar w:fldCharType="separate"/>
        </w:r>
        <w:r w:rsidDel="00A17D20">
          <w:rPr>
            <w:vertAlign w:val="superscript"/>
          </w:rPr>
          <w:delText>9</w:delText>
        </w:r>
        <w:r w:rsidDel="00A17D20">
          <w:rPr>
            <w:vertAlign w:val="superscript"/>
          </w:rPr>
          <w:fldChar w:fldCharType="end"/>
        </w:r>
        <w:r w:rsidDel="00A17D20">
          <w:delText>. Loss of PTEN contributes to c</w:delText>
        </w:r>
        <w:r w:rsidDel="00A17D20">
          <w:delText>ancer by promoting cell growth and survival. In adult-type diffuse glioma, PTEN is mutated in 22% of cases</w:delText>
        </w:r>
        <w:r w:rsidDel="00A17D20">
          <w:fldChar w:fldCharType="begin"/>
        </w:r>
        <w:r w:rsidDel="00A17D20">
          <w:delInstrText xml:space="preserve"> HYPERLINK "https://www.zotero.org/google-docs/?StgNSV" \h </w:delInstrText>
        </w:r>
        <w:r w:rsidDel="00A17D20">
          <w:fldChar w:fldCharType="separate"/>
        </w:r>
        <w:r w:rsidDel="00A17D20">
          <w:rPr>
            <w:vertAlign w:val="superscript"/>
          </w:rPr>
          <w:delText>7</w:delText>
        </w:r>
        <w:r w:rsidDel="00A17D20">
          <w:rPr>
            <w:vertAlign w:val="superscript"/>
          </w:rPr>
          <w:fldChar w:fldCharType="end"/>
        </w:r>
        <w:r w:rsidDel="00A17D20">
          <w:delText xml:space="preserve">. </w:delText>
        </w:r>
      </w:del>
    </w:p>
    <w:p w:rsidR="00642725" w:rsidDel="00451FBA" w:rsidP="00ED45B1" w:rsidRDefault="00642725" w14:paraId="0000000A" w14:textId="50B91C54">
      <w:pPr>
        <w:spacing w:line="480" w:lineRule="auto"/>
        <w:rPr>
          <w:del w:author="Sheri Holmen" w:date="2025-03-17T13:59:00Z" w:id="280"/>
        </w:rPr>
      </w:pPr>
    </w:p>
    <w:p w:rsidR="00642725" w:rsidDel="00451FBA" w:rsidP="00ED45B1" w:rsidRDefault="00E15538" w14:paraId="0000000B" w14:textId="6AD6E26B">
      <w:pPr>
        <w:spacing w:line="480" w:lineRule="auto"/>
        <w:rPr>
          <w:del w:author="Sheri Holmen" w:date="2025-03-17T13:58:00Z" w:id="281"/>
        </w:rPr>
      </w:pPr>
      <w:del w:author="Sheri Holmen" w:date="2025-03-17T13:58:00Z" w:id="282">
        <w:r w:rsidDel="00451FBA">
          <w:rPr>
            <w:i/>
          </w:rPr>
          <w:delText xml:space="preserve">NF1 </w:delText>
        </w:r>
        <w:r w:rsidDel="00451FBA">
          <w:delText xml:space="preserve">encodes for neurofibromin 1, a GTPase activating protein (GAP) that negatively </w:delText>
        </w:r>
        <w:r w:rsidDel="00451FBA">
          <w:delText xml:space="preserve">regulates RAS </w:delText>
        </w:r>
        <w:r w:rsidDel="00451FBA">
          <w:fldChar w:fldCharType="begin"/>
        </w:r>
        <w:r w:rsidDel="00451FBA">
          <w:delInstrText xml:space="preserve"> HYPERLINK "https://www.zotero.org/google-docs/?wXE26K" \h </w:delInstrText>
        </w:r>
        <w:r w:rsidDel="00451FBA">
          <w:fldChar w:fldCharType="separate"/>
        </w:r>
        <w:r w:rsidDel="00451FBA">
          <w:rPr>
            <w:vertAlign w:val="superscript"/>
          </w:rPr>
          <w:delText>6,10</w:delText>
        </w:r>
        <w:r w:rsidDel="00451FBA">
          <w:rPr>
            <w:vertAlign w:val="superscript"/>
          </w:rPr>
          <w:fldChar w:fldCharType="end"/>
        </w:r>
        <w:r w:rsidDel="00451FBA">
          <w:delText xml:space="preserve"> . Loss of function mutations in </w:delText>
        </w:r>
        <w:r w:rsidDel="00451FBA">
          <w:rPr>
            <w:i/>
          </w:rPr>
          <w:delText xml:space="preserve">NF1 </w:delText>
        </w:r>
        <w:r w:rsidDel="00451FBA">
          <w:delText>lead to enhanced RAS signaling, a driver of oncogenesis. As such, mutant NF1 is observed in 22% of adult-type diffuse gliomas</w:delText>
        </w:r>
        <w:r w:rsidDel="00451FBA">
          <w:fldChar w:fldCharType="begin"/>
        </w:r>
        <w:r w:rsidDel="00451FBA">
          <w:delInstrText xml:space="preserve"> HYPERLINK "</w:delInstrText>
        </w:r>
        <w:r w:rsidDel="00451FBA">
          <w:delInstrText xml:space="preserve">https://www.zotero.org/google-docs/?mMpWzx" \h </w:delInstrText>
        </w:r>
        <w:r w:rsidDel="00451FBA">
          <w:fldChar w:fldCharType="separate"/>
        </w:r>
        <w:r w:rsidDel="00451FBA">
          <w:rPr>
            <w:vertAlign w:val="superscript"/>
          </w:rPr>
          <w:delText>7</w:delText>
        </w:r>
        <w:r w:rsidDel="00451FBA">
          <w:rPr>
            <w:vertAlign w:val="superscript"/>
          </w:rPr>
          <w:fldChar w:fldCharType="end"/>
        </w:r>
        <w:r w:rsidDel="00451FBA">
          <w:delText xml:space="preserve">. NF1 loss arises sporadically in tumorigenesis or is germline mutated in individuals </w:delText>
        </w:r>
      </w:del>
      <w:del w:author="Sheri Holmen" w:date="2025-03-17T13:57:00Z" w:id="283">
        <w:r w:rsidDel="00451FBA">
          <w:delText xml:space="preserve">diseased </w:delText>
        </w:r>
      </w:del>
      <w:del w:author="Sheri Holmen" w:date="2025-03-17T13:58:00Z" w:id="284">
        <w:r w:rsidDel="00451FBA">
          <w:delText>with Neurofibromatosis</w:delText>
        </w:r>
      </w:del>
      <w:del w:author="Sheri Holmen" w:date="2025-03-17T13:57:00Z" w:id="285">
        <w:r w:rsidDel="00451FBA">
          <w:delText xml:space="preserve"> 1</w:delText>
        </w:r>
      </w:del>
      <w:del w:author="Sheri Holmen" w:date="2025-03-17T13:58:00Z" w:id="286">
        <w:r w:rsidDel="00451FBA">
          <w:delText>, who are at a higher risk of developing gliomas and other malignancies</w:delText>
        </w:r>
        <w:r w:rsidDel="00451FBA">
          <w:fldChar w:fldCharType="begin"/>
        </w:r>
        <w:r w:rsidDel="00451FBA">
          <w:delInstrText xml:space="preserve"> HYPERLINK "htt</w:delInstrText>
        </w:r>
        <w:r w:rsidDel="00451FBA">
          <w:delInstrText xml:space="preserve">ps://www.zotero.org/google-docs/?ngcPYu" \h </w:delInstrText>
        </w:r>
        <w:r w:rsidDel="00451FBA">
          <w:fldChar w:fldCharType="separate"/>
        </w:r>
        <w:r w:rsidDel="00451FBA">
          <w:rPr>
            <w:vertAlign w:val="superscript"/>
          </w:rPr>
          <w:delText>6,10</w:delText>
        </w:r>
        <w:r w:rsidDel="00451FBA">
          <w:rPr>
            <w:vertAlign w:val="superscript"/>
          </w:rPr>
          <w:fldChar w:fldCharType="end"/>
        </w:r>
        <w:r w:rsidDel="00451FBA">
          <w:delText xml:space="preserve"> . These germline arising tumors differ from those driven by sporadic non-germline mutations and should be classified separately in gliomagenesis</w:delText>
        </w:r>
        <w:r w:rsidDel="00451FBA">
          <w:fldChar w:fldCharType="begin"/>
        </w:r>
        <w:r w:rsidDel="00451FBA">
          <w:delInstrText xml:space="preserve"> HYPERLINK "https://www.zotero.org/google-docs/?8ckkvl" \h </w:delInstrText>
        </w:r>
        <w:r w:rsidDel="00451FBA">
          <w:fldChar w:fldCharType="separate"/>
        </w:r>
        <w:r w:rsidDel="00451FBA">
          <w:rPr>
            <w:vertAlign w:val="superscript"/>
          </w:rPr>
          <w:delText>11</w:delText>
        </w:r>
        <w:r w:rsidDel="00451FBA">
          <w:rPr>
            <w:vertAlign w:val="superscript"/>
          </w:rPr>
          <w:fldChar w:fldCharType="end"/>
        </w:r>
        <w:r w:rsidDel="00451FBA">
          <w:delText>.</w:delText>
        </w:r>
      </w:del>
    </w:p>
    <w:p w:rsidR="00642725" w:rsidDel="00451FBA" w:rsidP="00ED45B1" w:rsidRDefault="00642725" w14:paraId="0000000C" w14:textId="6880AD49">
      <w:pPr>
        <w:spacing w:line="480" w:lineRule="auto"/>
        <w:rPr>
          <w:del w:author="Sheri Holmen" w:date="2025-03-17T13:59:00Z" w:id="287"/>
        </w:rPr>
      </w:pPr>
    </w:p>
    <w:p w:rsidR="00642725" w:rsidDel="00A17D20" w:rsidP="00ED45B1" w:rsidRDefault="00E15538" w14:paraId="0000000D" w14:textId="7DE02D42">
      <w:pPr>
        <w:spacing w:line="480" w:lineRule="auto"/>
        <w:rPr>
          <w:del w:author="Sheri Holmen" w:date="2025-03-17T17:16:00Z" w:id="288"/>
        </w:rPr>
      </w:pPr>
      <w:del w:author="Sheri Holmen" w:date="2025-03-17T17:16:00Z" w:id="290">
        <w:r w:rsidDel="00A17D20">
          <w:delText>ATRX is a member of the SWI/SNF family of chromatin remodeling proteins</w:delText>
        </w:r>
        <w:r w:rsidDel="00A17D20">
          <w:fldChar w:fldCharType="begin"/>
        </w:r>
        <w:r w:rsidDel="00A17D20">
          <w:delInstrText xml:space="preserve"> HYPERLINK "https://www.zotero.org/google-docs/?GgesJT" \h </w:delInstrText>
        </w:r>
        <w:r w:rsidDel="00A17D20">
          <w:fldChar w:fldCharType="separate"/>
        </w:r>
        <w:r w:rsidDel="00A17D20">
          <w:rPr>
            <w:vertAlign w:val="superscript"/>
          </w:rPr>
          <w:delText>12</w:delText>
        </w:r>
        <w:r w:rsidDel="00A17D20">
          <w:rPr>
            <w:vertAlign w:val="superscript"/>
          </w:rPr>
          <w:fldChar w:fldCharType="end"/>
        </w:r>
        <w:r w:rsidDel="00A17D20">
          <w:delText xml:space="preserve">. The loss of ATRX in glioma aids in the development of malignant tumors by stabilizing the genome through telomere </w:delText>
        </w:r>
        <w:r w:rsidDel="00A17D20">
          <w:delText>extension during cancer development</w:delText>
        </w:r>
        <w:r w:rsidDel="00A17D20">
          <w:fldChar w:fldCharType="begin"/>
        </w:r>
        <w:r w:rsidDel="00A17D20">
          <w:delInstrText xml:space="preserve"> HYPERLINK "https://www.zotero.org/google-docs/?4n9jUu" \h </w:delInstrText>
        </w:r>
        <w:r w:rsidDel="00A17D20">
          <w:fldChar w:fldCharType="separate"/>
        </w:r>
        <w:r w:rsidDel="00A17D20">
          <w:rPr>
            <w:vertAlign w:val="superscript"/>
          </w:rPr>
          <w:delText>13,14</w:delText>
        </w:r>
        <w:r w:rsidDel="00A17D20">
          <w:rPr>
            <w:vertAlign w:val="superscript"/>
          </w:rPr>
          <w:fldChar w:fldCharType="end"/>
        </w:r>
        <w:r w:rsidDel="00A17D20">
          <w:delText>.</w:delText>
        </w:r>
        <w:commentRangeStart w:id="291"/>
        <w:r w:rsidDel="00A17D20">
          <w:delText xml:space="preserve"> This occurs in a mutually-exclusive manner with TERT promoter mutation in glioma, which also contributes to immortalization in cancer tumorigene</w:delText>
        </w:r>
        <w:commentRangeEnd w:id="291"/>
        <w:r w:rsidDel="00A17D20">
          <w:commentReference w:id="291"/>
        </w:r>
        <w:r w:rsidDel="00A17D20">
          <w:delText>sis</w:delText>
        </w:r>
        <w:r w:rsidDel="00A17D20">
          <w:fldChar w:fldCharType="begin"/>
        </w:r>
        <w:r w:rsidDel="00A17D20">
          <w:delInstrText xml:space="preserve"> HYPERLINK "https://www.zotero.org/google-docs/?ELTIZe" \h </w:delInstrText>
        </w:r>
        <w:r w:rsidDel="00A17D20">
          <w:fldChar w:fldCharType="separate"/>
        </w:r>
        <w:r w:rsidDel="00A17D20">
          <w:rPr>
            <w:vertAlign w:val="superscript"/>
          </w:rPr>
          <w:delText>15</w:delText>
        </w:r>
        <w:r w:rsidDel="00A17D20">
          <w:rPr>
            <w:vertAlign w:val="superscript"/>
          </w:rPr>
          <w:fldChar w:fldCharType="end"/>
        </w:r>
        <w:r w:rsidDel="00A17D20">
          <w:delText>. ATRX mutations frequently co-occur with loss of p53 in astrocytoma and can co-occur with CDKN2A and PTEN mutations in human glioblastoma</w:delText>
        </w:r>
        <w:r w:rsidDel="00A17D20">
          <w:fldChar w:fldCharType="begin"/>
        </w:r>
        <w:r w:rsidDel="00A17D20">
          <w:delInstrText xml:space="preserve"> HYPERLINK "https://www.zotero.org/google-docs/?fapuiZ</w:delInstrText>
        </w:r>
        <w:r w:rsidDel="00A17D20">
          <w:delInstrText xml:space="preserve">" \h </w:delInstrText>
        </w:r>
        <w:r w:rsidDel="00A17D20">
          <w:fldChar w:fldCharType="separate"/>
        </w:r>
        <w:r w:rsidDel="00A17D20">
          <w:rPr>
            <w:vertAlign w:val="superscript"/>
          </w:rPr>
          <w:delText>7</w:delText>
        </w:r>
        <w:r w:rsidDel="00A17D20">
          <w:rPr>
            <w:vertAlign w:val="superscript"/>
          </w:rPr>
          <w:fldChar w:fldCharType="end"/>
        </w:r>
        <w:r w:rsidDel="00A17D20">
          <w:delText>. Furthermore, genetic profiling suggests that NF1 loss may occur more prevalently in gliomas lacking ATRX than in those with wildtype ATRX</w:delText>
        </w:r>
        <w:r w:rsidDel="00A17D20">
          <w:fldChar w:fldCharType="begin"/>
        </w:r>
        <w:r w:rsidDel="00A17D20">
          <w:delInstrText xml:space="preserve"> HYPERLINK "https://www.zotero.org/google-docs/?5qg3I1" \h </w:delInstrText>
        </w:r>
        <w:r w:rsidDel="00A17D20">
          <w:fldChar w:fldCharType="separate"/>
        </w:r>
        <w:r w:rsidDel="00A17D20">
          <w:rPr>
            <w:vertAlign w:val="superscript"/>
          </w:rPr>
          <w:delText>15</w:delText>
        </w:r>
        <w:r w:rsidDel="00A17D20">
          <w:rPr>
            <w:vertAlign w:val="superscript"/>
          </w:rPr>
          <w:fldChar w:fldCharType="end"/>
        </w:r>
        <w:r w:rsidDel="00A17D20">
          <w:delText>.</w:delText>
        </w:r>
        <w:commentRangeStart w:id="292"/>
        <w:r w:rsidDel="00A17D20">
          <w:delText xml:space="preserve"> Germline</w:delText>
        </w:r>
        <w:commentRangeEnd w:id="292"/>
        <w:r w:rsidDel="00A17D20">
          <w:commentReference w:id="292"/>
        </w:r>
        <w:r w:rsidDel="00A17D20">
          <w:delText xml:space="preserve"> heterozygous loss of atrx in com</w:delText>
        </w:r>
        <w:r w:rsidDel="00A17D20">
          <w:delText>bination with nf1 and p53 loss in zebrafish has been shown to induce different tumors with a more diverse histology compared to nf1 and pten loss alone</w:delText>
        </w:r>
        <w:r w:rsidDel="00A17D20">
          <w:fldChar w:fldCharType="begin"/>
        </w:r>
        <w:r w:rsidDel="00A17D20">
          <w:delInstrText xml:space="preserve"> HYPERLINK "https://www.zotero.org/google-docs/?Vg6Cre" \h </w:delInstrText>
        </w:r>
        <w:r w:rsidDel="00A17D20">
          <w:fldChar w:fldCharType="separate"/>
        </w:r>
        <w:r w:rsidDel="00A17D20">
          <w:rPr>
            <w:vertAlign w:val="superscript"/>
          </w:rPr>
          <w:delText>16</w:delText>
        </w:r>
        <w:r w:rsidDel="00A17D20">
          <w:rPr>
            <w:vertAlign w:val="superscript"/>
          </w:rPr>
          <w:fldChar w:fldCharType="end"/>
        </w:r>
        <w:r w:rsidDel="00A17D20">
          <w:delText xml:space="preserve">. </w:delText>
        </w:r>
      </w:del>
    </w:p>
    <w:p w:rsidR="00642725" w:rsidP="00ED45B1" w:rsidRDefault="00642725" w14:paraId="0000000E" w14:textId="77777777">
      <w:pPr>
        <w:spacing w:line="480" w:lineRule="auto"/>
      </w:pPr>
    </w:p>
    <w:p w:rsidR="00642725" w:rsidDel="00E15538" w:rsidP="00ED45B1" w:rsidRDefault="00E15538" w14:paraId="0000000F" w14:textId="12B9EB58">
      <w:pPr>
        <w:spacing w:line="480" w:lineRule="auto"/>
        <w:rPr>
          <w:del w:author="Sheri Holmen" w:date="2025-03-17T17:22:00Z" w:id="293"/>
        </w:rPr>
      </w:pPr>
      <w:del w:author="Sheri Holmen" w:date="2025-03-17T17:22:00Z" w:id="294">
        <w:r w:rsidDel="00E15538">
          <w:delText xml:space="preserve">Although loss of </w:delText>
        </w:r>
        <w:r w:rsidRPr="00E15538" w:rsidDel="00E15538">
          <w:rPr>
            <w:i/>
            <w:rPrChange w:author="Sheri Holmen" w:date="2025-03-17T17:22:00Z" w:id="295">
              <w:rPr/>
            </w:rPrChange>
          </w:rPr>
          <w:delText>Cdkn2a, Pten, Nf1,</w:delText>
        </w:r>
        <w:r w:rsidDel="00E15538">
          <w:delText xml:space="preserve"> and </w:delText>
        </w:r>
        <w:r w:rsidRPr="00E15538" w:rsidDel="00E15538">
          <w:rPr>
            <w:i/>
            <w:rPrChange w:author="Sheri Holmen" w:date="2025-03-17T17:22:00Z" w:id="296">
              <w:rPr/>
            </w:rPrChange>
          </w:rPr>
          <w:delText xml:space="preserve">Atrx </w:delText>
        </w:r>
        <w:r w:rsidDel="00E15538">
          <w:delText xml:space="preserve">have all been linked to glioma formation and progression, </w:delText>
        </w:r>
        <w:commentRangeStart w:id="297"/>
        <w:r w:rsidDel="00E15538">
          <w:delText xml:space="preserve">the sufficiency of </w:delText>
        </w:r>
      </w:del>
      <w:del w:author="Sheri Holmen" w:date="2025-03-17T17:21:00Z" w:id="298">
        <w:r w:rsidDel="00E15538">
          <w:delText xml:space="preserve">combinations of </w:delText>
        </w:r>
      </w:del>
      <w:del w:author="Sheri Holmen" w:date="2025-03-17T17:22:00Z" w:id="299">
        <w:r w:rsidDel="00E15538">
          <w:delText xml:space="preserve">these </w:delText>
        </w:r>
      </w:del>
      <w:del w:author="Sheri Holmen" w:date="2025-03-17T17:21:00Z" w:id="300">
        <w:r w:rsidDel="00E15538">
          <w:delText xml:space="preserve">sporadic </w:delText>
        </w:r>
      </w:del>
      <w:del w:author="Sheri Holmen" w:date="2025-03-17T17:22:00Z" w:id="301">
        <w:r w:rsidDel="00E15538">
          <w:delText>alterations to induce gliomagenesis has not been extensively explored.</w:delText>
        </w:r>
        <w:commentRangeEnd w:id="297"/>
        <w:r w:rsidDel="00E15538">
          <w:commentReference w:id="297"/>
        </w:r>
        <w:r w:rsidDel="00E15538">
          <w:delText xml:space="preserve"> Furthermore, the tumors gener</w:delText>
        </w:r>
        <w:r w:rsidDel="00E15538">
          <w:delText>ated from cooperation of these mutations need further characterization. Specifically, little data is available regarding gliomas harboring ATRX loss of function mutations due to their rarity, resulting in a need for clinically relevant models that can help</w:delText>
        </w:r>
        <w:r w:rsidDel="00E15538">
          <w:delText xml:space="preserve"> characterize these tumors</w:delText>
        </w:r>
        <w:r w:rsidDel="00E15538">
          <w:fldChar w:fldCharType="begin"/>
        </w:r>
        <w:r w:rsidDel="00E15538">
          <w:delInstrText xml:space="preserve"> HYPERLINK "https://www.zotero.org/google-docs/?t48g1h" \h </w:delInstrText>
        </w:r>
        <w:r w:rsidDel="00E15538">
          <w:fldChar w:fldCharType="separate"/>
        </w:r>
        <w:r w:rsidDel="00E15538">
          <w:rPr>
            <w:vertAlign w:val="superscript"/>
          </w:rPr>
          <w:delText>7</w:delText>
        </w:r>
        <w:r w:rsidDel="00E15538">
          <w:rPr>
            <w:vertAlign w:val="superscript"/>
          </w:rPr>
          <w:fldChar w:fldCharType="end"/>
        </w:r>
        <w:r w:rsidDel="00E15538">
          <w:delText xml:space="preserve"> .</w:delText>
        </w:r>
      </w:del>
    </w:p>
    <w:p w:rsidR="00642725" w:rsidP="00ED45B1" w:rsidRDefault="00642725" w14:paraId="00000010" w14:textId="77777777">
      <w:pPr>
        <w:spacing w:line="480" w:lineRule="auto"/>
      </w:pPr>
    </w:p>
    <w:p w:rsidR="00642725" w:rsidDel="00E15538" w:rsidP="00ED45B1" w:rsidRDefault="00E15538" w14:paraId="00000011" w14:textId="0AF64D9A">
      <w:pPr>
        <w:spacing w:line="480" w:lineRule="auto"/>
        <w:rPr>
          <w:del w:author="Sheri Holmen" w:date="2025-03-17T17:21:00Z" w:id="302"/>
        </w:rPr>
      </w:pPr>
      <w:del w:author="Sheri Holmen" w:date="2025-03-17T17:21:00Z" w:id="303">
        <w:r w:rsidDel="00E15538">
          <w:delText>To this end, we developed a new model of IDH wildtype sporadic glioma in mice based on the RCAS/TVA system with the goal of investigating the sufficiency of gene k</w:delText>
        </w:r>
        <w:r w:rsidDel="00E15538">
          <w:delText xml:space="preserve">nockouts to influence gliomagenesis. </w:delText>
        </w:r>
      </w:del>
      <w:del w:author="Sheri Holmen" w:date="2025-03-17T17:14:00Z" w:id="305">
        <w:del w:author="Sheri Holmen" w:date="2025-03-17T17:21:00Z" w:id="306">
          <w:r w:rsidDel="00E15538">
            <w:delText xml:space="preserve">We employed an </w:delText>
          </w:r>
          <w:r w:rsidDel="00E15538">
            <w:rPr>
              <w:i/>
            </w:rPr>
            <w:delText>in vivo</w:delText>
          </w:r>
          <w:r w:rsidDel="00E15538">
            <w:delText xml:space="preserve"> CRISPR/Cas9 approach to investigate Nf1 loss in tandem with Cdkn2a, Pten, and/or Atrx loss. [Describe the results of the tumor incidence figure here]. While Atrx WT and KO [resulted in tumorigenes</w:delText>
          </w:r>
          <w:r w:rsidDel="00E15538">
            <w:delText xml:space="preserve">is at similar rates?] Atrx KO significantly improved overall survival in the otherwise rapidly progressing Nf1 KO, Cdkn2a KO, Pten KO mice. </w:delText>
          </w:r>
        </w:del>
      </w:del>
    </w:p>
    <w:p w:rsidR="00642725" w:rsidP="00ED45B1" w:rsidRDefault="00E15538" w14:paraId="00000012" w14:textId="260BC1D9">
      <w:pPr>
        <w:spacing w:line="480" w:lineRule="auto"/>
      </w:pPr>
      <w:del w:author="Sheri Holmen" w:date="2025-03-17T17:21:00Z" w:id="307">
        <w:r w:rsidDel="00E15538">
          <w:delText xml:space="preserve"> </w:delText>
        </w:r>
      </w:del>
    </w:p>
    <w:p w:rsidR="00642725" w:rsidP="00ED45B1" w:rsidRDefault="00642725" w14:paraId="00000013" w14:textId="77777777">
      <w:pPr>
        <w:spacing w:line="480" w:lineRule="auto"/>
      </w:pPr>
    </w:p>
    <w:p w:rsidR="00E15538" w:rsidRDefault="00E15538" w14:paraId="69CC6A89" w14:textId="77777777">
      <w:pPr>
        <w:rPr>
          <w:ins w:author="Sheri Holmen" w:date="2025-03-17T17:24:00Z" w:id="308"/>
          <w:b/>
          <w:u w:val="single"/>
        </w:rPr>
      </w:pPr>
      <w:ins w:author="Sheri Holmen" w:date="2025-03-17T17:24:00Z" w:id="309">
        <w:r>
          <w:rPr>
            <w:b/>
            <w:u w:val="single"/>
          </w:rPr>
          <w:br w:type="page"/>
        </w:r>
      </w:ins>
    </w:p>
    <w:p w:rsidR="00642725" w:rsidP="00ED45B1" w:rsidRDefault="00E15538" w14:paraId="00000014" w14:textId="22386D78">
      <w:pPr>
        <w:spacing w:line="480" w:lineRule="auto"/>
        <w:rPr>
          <w:b/>
          <w:u w:val="single"/>
        </w:rPr>
      </w:pPr>
      <w:r>
        <w:rPr>
          <w:b/>
          <w:u w:val="single"/>
        </w:rPr>
        <w:t>Results:</w:t>
      </w:r>
    </w:p>
    <w:p w:rsidR="00642725" w:rsidP="00ED45B1" w:rsidRDefault="00E15538" w14:paraId="00000015" w14:textId="77777777">
      <w:pPr>
        <w:spacing w:line="480" w:lineRule="auto"/>
      </w:pPr>
      <w:r>
        <w:t>F1</w:t>
      </w:r>
    </w:p>
    <w:p w:rsidR="00642725" w:rsidP="00ED45B1" w:rsidRDefault="00642725" w14:paraId="00000016" w14:textId="77777777">
      <w:pPr>
        <w:spacing w:line="480" w:lineRule="auto"/>
      </w:pPr>
    </w:p>
    <w:p w:rsidR="00642725" w:rsidP="00ED45B1" w:rsidRDefault="00E15538" w14:paraId="00000017" w14:textId="77777777">
      <w:pPr>
        <w:spacing w:line="480" w:lineRule="auto"/>
      </w:pPr>
      <w:r w:rsidRPr="14606633" w:rsidR="00E15538">
        <w:rPr>
          <w:lang w:val="en-US"/>
        </w:rPr>
        <w:t xml:space="preserve">Loss of Nf1, </w:t>
      </w:r>
      <w:r w:rsidRPr="14606633" w:rsidR="00E15538">
        <w:rPr>
          <w:lang w:val="en-US"/>
        </w:rPr>
        <w:t>Atrx</w:t>
      </w:r>
      <w:r w:rsidRPr="14606633" w:rsidR="00E15538">
        <w:rPr>
          <w:lang w:val="en-US"/>
        </w:rPr>
        <w:t xml:space="preserve">, </w:t>
      </w:r>
      <w:r w:rsidRPr="14606633" w:rsidR="00E15538">
        <w:rPr>
          <w:lang w:val="en-US"/>
        </w:rPr>
        <w:t>Pten</w:t>
      </w:r>
      <w:r w:rsidRPr="14606633" w:rsidR="00E15538">
        <w:rPr>
          <w:lang w:val="en-US"/>
        </w:rPr>
        <w:t xml:space="preserve">, and Cdkn2a resulted in equal proportions of nerve sheath tumors, spindle/epithelioid tumors, and gliomas. </w:t>
      </w:r>
    </w:p>
    <w:p w:rsidR="00642725" w:rsidP="00ED45B1" w:rsidRDefault="00E15538" w14:paraId="00000018" w14:textId="77777777">
      <w:pPr>
        <w:spacing w:line="480" w:lineRule="auto"/>
      </w:pPr>
      <w:r w:rsidRPr="14606633" w:rsidR="00E15538">
        <w:rPr>
          <w:lang w:val="en-US"/>
        </w:rPr>
        <w:t xml:space="preserve">—Loss of Nf1, </w:t>
      </w:r>
      <w:r w:rsidRPr="14606633" w:rsidR="00E15538">
        <w:rPr>
          <w:lang w:val="en-US"/>
        </w:rPr>
        <w:t>Pten</w:t>
      </w:r>
      <w:r w:rsidRPr="14606633" w:rsidR="00E15538">
        <w:rPr>
          <w:lang w:val="en-US"/>
        </w:rPr>
        <w:t xml:space="preserve">, and Cdkn2a with WT </w:t>
      </w:r>
      <w:r w:rsidRPr="14606633" w:rsidR="00E15538">
        <w:rPr>
          <w:lang w:val="en-US"/>
        </w:rPr>
        <w:t>Atrx</w:t>
      </w:r>
      <w:r w:rsidRPr="14606633" w:rsidR="00E15538">
        <w:rPr>
          <w:lang w:val="en-US"/>
        </w:rPr>
        <w:t xml:space="preserve"> had the highest proportion of the otherwise rare glioneuronal tumor type. Notabl</w:t>
      </w:r>
      <w:r w:rsidRPr="14606633" w:rsidR="00E15538">
        <w:rPr>
          <w:lang w:val="en-US"/>
        </w:rPr>
        <w:t xml:space="preserve">y, Nf1, </w:t>
      </w:r>
      <w:r w:rsidRPr="14606633" w:rsidR="00E15538">
        <w:rPr>
          <w:lang w:val="en-US"/>
        </w:rPr>
        <w:t>Pten</w:t>
      </w:r>
      <w:r w:rsidRPr="14606633" w:rsidR="00E15538">
        <w:rPr>
          <w:lang w:val="en-US"/>
        </w:rPr>
        <w:t xml:space="preserve">, and Cdkn2a loss with or without </w:t>
      </w:r>
      <w:r w:rsidRPr="14606633" w:rsidR="00E15538">
        <w:rPr>
          <w:lang w:val="en-US"/>
        </w:rPr>
        <w:t>Atrx</w:t>
      </w:r>
      <w:r w:rsidRPr="14606633" w:rsidR="00E15538">
        <w:rPr>
          <w:lang w:val="en-US"/>
        </w:rPr>
        <w:t xml:space="preserve"> loss resulted in similar proportions of tumor types. </w:t>
      </w:r>
    </w:p>
    <w:p w:rsidR="00642725" w:rsidP="00ED45B1" w:rsidRDefault="00642725" w14:paraId="00000019" w14:textId="77777777">
      <w:pPr>
        <w:spacing w:line="480" w:lineRule="auto"/>
      </w:pPr>
    </w:p>
    <w:p w:rsidR="00642725" w:rsidP="00ED45B1" w:rsidRDefault="00E15538" w14:paraId="0000001A" w14:textId="77777777">
      <w:pPr>
        <w:spacing w:line="480" w:lineRule="auto"/>
      </w:pPr>
      <w:r w:rsidRPr="14606633" w:rsidR="00E15538">
        <w:rPr>
          <w:lang w:val="en-US"/>
        </w:rPr>
        <w:t xml:space="preserve">Nf1 loss by itself was sufficient to lead to tumor development in ~20% of mice, while </w:t>
      </w:r>
      <w:r w:rsidRPr="14606633" w:rsidR="00E15538">
        <w:rPr>
          <w:lang w:val="en-US"/>
        </w:rPr>
        <w:t>the majority of</w:t>
      </w:r>
      <w:r w:rsidRPr="14606633" w:rsidR="00E15538">
        <w:rPr>
          <w:lang w:val="en-US"/>
        </w:rPr>
        <w:t xml:space="preserve"> the cohort exhibited </w:t>
      </w:r>
      <w:r w:rsidRPr="14606633" w:rsidR="00E15538">
        <w:rPr>
          <w:lang w:val="en-US"/>
        </w:rPr>
        <w:t>pretumorigenic</w:t>
      </w:r>
      <w:r w:rsidRPr="14606633" w:rsidR="00E15538">
        <w:rPr>
          <w:lang w:val="en-US"/>
        </w:rPr>
        <w:t xml:space="preserve"> signs of dis</w:t>
      </w:r>
      <w:r w:rsidRPr="14606633" w:rsidR="00E15538">
        <w:rPr>
          <w:lang w:val="en-US"/>
        </w:rPr>
        <w:t>ease.</w:t>
      </w:r>
    </w:p>
    <w:p w:rsidR="00642725" w:rsidP="00ED45B1" w:rsidRDefault="00E15538" w14:paraId="0000001B" w14:textId="77777777">
      <w:pPr>
        <w:spacing w:line="480" w:lineRule="auto"/>
      </w:pPr>
      <w:r w:rsidRPr="14606633" w:rsidR="00E15538">
        <w:rPr>
          <w:lang w:val="en-US"/>
        </w:rPr>
        <w:t xml:space="preserve">Knockout of </w:t>
      </w:r>
      <w:r w:rsidRPr="14606633" w:rsidR="00E15538">
        <w:rPr>
          <w:lang w:val="en-US"/>
        </w:rPr>
        <w:t>Pten</w:t>
      </w:r>
      <w:r w:rsidRPr="14606633" w:rsidR="00E15538">
        <w:rPr>
          <w:lang w:val="en-US"/>
        </w:rPr>
        <w:t xml:space="preserve">, Cdkn2a, and </w:t>
      </w:r>
      <w:r w:rsidRPr="14606633" w:rsidR="00E15538">
        <w:rPr>
          <w:lang w:val="en-US"/>
        </w:rPr>
        <w:t>Atrx</w:t>
      </w:r>
      <w:r w:rsidRPr="14606633" w:rsidR="00E15538">
        <w:rPr>
          <w:lang w:val="en-US"/>
        </w:rPr>
        <w:t xml:space="preserve"> resulted in some tumor development, but the majority of animals were disease free at 150 days. </w:t>
      </w:r>
      <w:r w:rsidRPr="14606633" w:rsidR="00E15538">
        <w:rPr>
          <w:lang w:val="en-US"/>
        </w:rPr>
        <w:t>Histologically, the majority of these tumors were gliomas, with minor inclusions of nerve sheath and spindle/epithelioid</w:t>
      </w:r>
      <w:r w:rsidRPr="14606633" w:rsidR="00E15538">
        <w:rPr>
          <w:lang w:val="en-US"/>
        </w:rPr>
        <w:t xml:space="preserve"> tumor types.</w:t>
      </w:r>
      <w:r w:rsidRPr="14606633" w:rsidR="00E15538">
        <w:rPr>
          <w:lang w:val="en-US"/>
        </w:rPr>
        <w:t xml:space="preserve"> </w:t>
      </w:r>
    </w:p>
    <w:p w:rsidR="00642725" w:rsidP="00ED45B1" w:rsidRDefault="00E15538" w14:paraId="0000001C" w14:textId="77777777">
      <w:pPr>
        <w:spacing w:line="480" w:lineRule="auto"/>
      </w:pPr>
      <w:r w:rsidRPr="14606633" w:rsidR="00E15538">
        <w:rPr>
          <w:lang w:val="en-US"/>
        </w:rPr>
        <w:t xml:space="preserve">–While knockout of </w:t>
      </w:r>
      <w:r w:rsidRPr="14606633" w:rsidR="00E15538">
        <w:rPr>
          <w:lang w:val="en-US"/>
        </w:rPr>
        <w:t>Pten</w:t>
      </w:r>
      <w:r w:rsidRPr="14606633" w:rsidR="00E15538">
        <w:rPr>
          <w:lang w:val="en-US"/>
        </w:rPr>
        <w:t xml:space="preserve"> and Cdkn2a in combination produced few tumors with most mice histologically presenting </w:t>
      </w:r>
      <w:r w:rsidRPr="14606633" w:rsidR="00E15538">
        <w:rPr>
          <w:lang w:val="en-US"/>
        </w:rPr>
        <w:t>pretumorigenic</w:t>
      </w:r>
      <w:r w:rsidRPr="14606633" w:rsidR="00E15538">
        <w:rPr>
          <w:lang w:val="en-US"/>
        </w:rPr>
        <w:t xml:space="preserve"> lesions(?) or without evidence of disease.</w:t>
      </w:r>
    </w:p>
    <w:p w:rsidR="00642725" w:rsidP="00ED45B1" w:rsidRDefault="00E15538" w14:paraId="0000001D" w14:textId="77777777">
      <w:pPr>
        <w:spacing w:line="480" w:lineRule="auto"/>
      </w:pPr>
      <w:r>
        <w:t xml:space="preserve">Notably, knockout of ATRX </w:t>
      </w:r>
    </w:p>
    <w:p w:rsidR="00642725" w:rsidP="00ED45B1" w:rsidRDefault="00642725" w14:paraId="0000001E" w14:textId="77777777">
      <w:pPr>
        <w:spacing w:line="480" w:lineRule="auto"/>
      </w:pPr>
    </w:p>
    <w:p w:rsidR="00642725" w:rsidP="00ED45B1" w:rsidRDefault="00E15538" w14:paraId="0000001F" w14:textId="77777777">
      <w:pPr>
        <w:spacing w:line="480" w:lineRule="auto"/>
      </w:pPr>
      <w:r>
        <w:t>F2</w:t>
      </w:r>
    </w:p>
    <w:p w:rsidR="00642725" w:rsidP="00ED45B1" w:rsidRDefault="00642725" w14:paraId="00000020" w14:textId="77777777">
      <w:pPr>
        <w:spacing w:line="480" w:lineRule="auto"/>
      </w:pPr>
    </w:p>
    <w:p w:rsidR="00642725" w:rsidP="00ED45B1" w:rsidRDefault="00E15538" w14:paraId="00000021" w14:textId="77777777">
      <w:pPr>
        <w:spacing w:line="480" w:lineRule="auto"/>
      </w:pPr>
      <w:r>
        <w:t>F3</w:t>
      </w:r>
    </w:p>
    <w:p w:rsidR="00642725" w:rsidP="00ED45B1" w:rsidRDefault="00642725" w14:paraId="00000022" w14:textId="77777777">
      <w:pPr>
        <w:spacing w:line="480" w:lineRule="auto"/>
      </w:pPr>
    </w:p>
    <w:p w:rsidR="00642725" w:rsidP="00ED45B1" w:rsidRDefault="00E15538" w14:paraId="00000023" w14:textId="77777777">
      <w:pPr>
        <w:spacing w:line="480" w:lineRule="auto"/>
      </w:pPr>
      <w:r>
        <w:t>F4</w:t>
      </w:r>
    </w:p>
    <w:p w:rsidR="00642725" w:rsidP="00ED45B1" w:rsidRDefault="00642725" w14:paraId="00000024" w14:textId="77777777">
      <w:pPr>
        <w:spacing w:line="480" w:lineRule="auto"/>
      </w:pPr>
    </w:p>
    <w:p w:rsidR="00E15538" w:rsidRDefault="00E15538" w14:paraId="5FA4199B" w14:textId="77777777">
      <w:pPr>
        <w:rPr>
          <w:ins w:author="Sheri Holmen" w:date="2025-03-17T17:28:00Z" w:id="310"/>
          <w:b/>
          <w:u w:val="single"/>
        </w:rPr>
      </w:pPr>
      <w:ins w:author="Sheri Holmen" w:date="2025-03-17T17:28:00Z" w:id="311">
        <w:r>
          <w:rPr>
            <w:b/>
            <w:u w:val="single"/>
          </w:rPr>
          <w:br w:type="page"/>
        </w:r>
      </w:ins>
    </w:p>
    <w:p w:rsidR="00642725" w:rsidP="00ED45B1" w:rsidRDefault="00E15538" w14:paraId="00000025" w14:textId="3491FD03">
      <w:pPr>
        <w:spacing w:line="480" w:lineRule="auto"/>
        <w:rPr>
          <w:b/>
          <w:u w:val="single"/>
        </w:rPr>
      </w:pPr>
      <w:bookmarkStart w:name="_GoBack" w:id="312"/>
      <w:bookmarkEnd w:id="312"/>
      <w:r>
        <w:rPr>
          <w:b/>
          <w:u w:val="single"/>
        </w:rPr>
        <w:t>Discussion:</w:t>
      </w:r>
    </w:p>
    <w:p w:rsidR="00642725" w:rsidP="00ED45B1" w:rsidRDefault="00642725" w14:paraId="00000026" w14:textId="77777777">
      <w:pPr>
        <w:spacing w:line="480" w:lineRule="auto"/>
      </w:pPr>
    </w:p>
    <w:p w:rsidR="00642725" w:rsidP="00ED45B1" w:rsidRDefault="00E15538" w14:paraId="00000027" w14:textId="77777777">
      <w:pPr>
        <w:spacing w:line="480" w:lineRule="auto"/>
      </w:pPr>
      <w:r w:rsidRPr="14606633" w:rsidR="00E15538">
        <w:rPr>
          <w:lang w:val="en-US"/>
        </w:rPr>
        <w:t>Hariharan and colle</w:t>
      </w:r>
      <w:r w:rsidRPr="14606633" w:rsidR="00E15538">
        <w:rPr>
          <w:lang w:val="en-US"/>
        </w:rPr>
        <w:t xml:space="preserve">agues also observed an increase in survival in </w:t>
      </w:r>
      <w:r w:rsidRPr="14606633" w:rsidR="00E15538">
        <w:rPr>
          <w:lang w:val="en-US"/>
        </w:rPr>
        <w:t>Atrx</w:t>
      </w:r>
      <w:r w:rsidRPr="14606633" w:rsidR="00E15538">
        <w:rPr>
          <w:lang w:val="en-US"/>
        </w:rPr>
        <w:t xml:space="preserve"> KO mice due to enhanced T-cell infiltration and innate immune signaling </w:t>
      </w:r>
      <w:hyperlink r:id="R68d66337309e4882">
        <w:r w:rsidRPr="14606633" w:rsidR="00E15538">
          <w:rPr>
            <w:vertAlign w:val="superscript"/>
            <w:lang w:val="en-US"/>
          </w:rPr>
          <w:t>12</w:t>
        </w:r>
      </w:hyperlink>
      <w:r w:rsidRPr="14606633" w:rsidR="00E15538">
        <w:rPr>
          <w:lang w:val="en-US"/>
        </w:rPr>
        <w:t xml:space="preserve"> . </w:t>
      </w:r>
    </w:p>
    <w:p w:rsidR="00642725" w:rsidP="00ED45B1" w:rsidRDefault="00642725" w14:paraId="00000028" w14:textId="77777777">
      <w:pPr>
        <w:spacing w:line="480" w:lineRule="auto"/>
      </w:pPr>
    </w:p>
    <w:p w:rsidR="00642725" w:rsidP="00ED45B1" w:rsidRDefault="00E15538" w14:paraId="00000029" w14:textId="77777777">
      <w:pPr>
        <w:spacing w:line="480" w:lineRule="auto"/>
      </w:pPr>
      <w:r>
        <w:t>We did not assess whether TERT promoter mutations as an alterna</w:t>
      </w:r>
      <w:r>
        <w:t>tive to ATRX knockout result in a similar phenotype.</w:t>
      </w:r>
    </w:p>
    <w:p w:rsidR="00642725" w:rsidP="00ED45B1" w:rsidRDefault="00E15538" w14:paraId="0000002A" w14:textId="77777777">
      <w:pPr>
        <w:spacing w:line="480" w:lineRule="auto"/>
        <w:rPr>
          <w:b/>
          <w:u w:val="single"/>
        </w:rPr>
      </w:pPr>
      <w:r>
        <w:rPr>
          <w:b/>
          <w:u w:val="single"/>
        </w:rPr>
        <w:t>Methods:</w:t>
      </w:r>
    </w:p>
    <w:p w:rsidR="00642725" w:rsidP="00ED45B1" w:rsidRDefault="00642725" w14:paraId="0000002B" w14:textId="77777777">
      <w:pPr>
        <w:spacing w:line="480" w:lineRule="auto"/>
      </w:pPr>
    </w:p>
    <w:p w:rsidR="00642725" w:rsidP="00ED45B1" w:rsidRDefault="00E15538" w14:paraId="0000002C" w14:textId="77777777">
      <w:pPr>
        <w:spacing w:line="480" w:lineRule="auto"/>
        <w:rPr>
          <w:b/>
        </w:rPr>
      </w:pPr>
      <w:r>
        <w:rPr>
          <w:b/>
        </w:rPr>
        <w:t>Mice and Genotyping</w:t>
      </w:r>
    </w:p>
    <w:p w:rsidR="00642725" w:rsidP="00ED45B1" w:rsidRDefault="00E15538" w14:paraId="0000002D" w14:textId="77777777">
      <w:pPr>
        <w:spacing w:line="480" w:lineRule="auto"/>
      </w:pPr>
      <w:r w:rsidRPr="14606633" w:rsidR="00E15538">
        <w:rPr>
          <w:lang w:val="en-US"/>
        </w:rPr>
        <w:t>All mice were maintained on a mixed C57Bl/6 and FVB/N background by random interbreeding. DNA from tail biopsies was used to genotype for the TVA transgene, Cdkn2a</w:t>
      </w:r>
      <w:r w:rsidRPr="14606633" w:rsidR="00E15538">
        <w:rPr>
          <w:vertAlign w:val="superscript"/>
          <w:lang w:val="en-US"/>
        </w:rPr>
        <w:t>flox/</w:t>
      </w:r>
      <w:r w:rsidRPr="14606633" w:rsidR="00E15538">
        <w:rPr>
          <w:vertAlign w:val="superscript"/>
          <w:lang w:val="en-US"/>
        </w:rPr>
        <w:t>flox</w:t>
      </w:r>
      <w:r w:rsidRPr="14606633" w:rsidR="00E15538">
        <w:rPr>
          <w:lang w:val="en-US"/>
        </w:rPr>
        <w:t>,</w:t>
      </w:r>
      <w:r w:rsidRPr="14606633" w:rsidR="00E15538">
        <w:rPr>
          <w:lang w:val="en-US"/>
        </w:rPr>
        <w:t xml:space="preserve"> H11</w:t>
      </w:r>
      <w:r w:rsidRPr="14606633" w:rsidR="00E15538">
        <w:rPr>
          <w:vertAlign w:val="superscript"/>
          <w:lang w:val="en-US"/>
        </w:rPr>
        <w:t>LSL-CAS9</w:t>
      </w:r>
      <w:r w:rsidRPr="14606633" w:rsidR="00E15538">
        <w:rPr>
          <w:lang w:val="en-US"/>
        </w:rPr>
        <w:t xml:space="preserve">, </w:t>
      </w:r>
      <w:r w:rsidRPr="14606633" w:rsidR="00E15538">
        <w:rPr>
          <w:lang w:val="en-US"/>
        </w:rPr>
        <w:t>Pten</w:t>
      </w:r>
      <w:r w:rsidRPr="14606633" w:rsidR="00E15538">
        <w:rPr>
          <w:vertAlign w:val="superscript"/>
          <w:lang w:val="en-US"/>
        </w:rPr>
        <w:t>flox</w:t>
      </w:r>
      <w:r w:rsidRPr="14606633" w:rsidR="00E15538">
        <w:rPr>
          <w:vertAlign w:val="superscript"/>
          <w:lang w:val="en-US"/>
        </w:rPr>
        <w:t>/</w:t>
      </w:r>
      <w:r w:rsidRPr="14606633" w:rsidR="00E15538">
        <w:rPr>
          <w:vertAlign w:val="superscript"/>
          <w:lang w:val="en-US"/>
        </w:rPr>
        <w:t>flox</w:t>
      </w:r>
      <w:r w:rsidRPr="14606633" w:rsidR="00E15538">
        <w:rPr>
          <w:lang w:val="en-US"/>
        </w:rPr>
        <w:t xml:space="preserve">, </w:t>
      </w:r>
      <w:r w:rsidRPr="14606633" w:rsidR="00E15538">
        <w:rPr>
          <w:lang w:val="en-US"/>
        </w:rPr>
        <w:t>Atrx</w:t>
      </w:r>
      <w:r w:rsidRPr="14606633" w:rsidR="00E15538">
        <w:rPr>
          <w:vertAlign w:val="superscript"/>
          <w:lang w:val="en-US"/>
        </w:rPr>
        <w:t>flox</w:t>
      </w:r>
      <w:r w:rsidRPr="14606633" w:rsidR="00E15538">
        <w:rPr>
          <w:vertAlign w:val="superscript"/>
          <w:lang w:val="en-US"/>
        </w:rPr>
        <w:t>/</w:t>
      </w:r>
      <w:r w:rsidRPr="14606633" w:rsidR="00E15538">
        <w:rPr>
          <w:vertAlign w:val="superscript"/>
          <w:lang w:val="en-US"/>
        </w:rPr>
        <w:t>flox</w:t>
      </w:r>
      <w:r w:rsidRPr="14606633" w:rsidR="00E15538">
        <w:rPr>
          <w:lang w:val="en-US"/>
        </w:rPr>
        <w:t>, and wild-type alleles as described previously</w:t>
      </w:r>
      <w:hyperlink r:id="R7046e6d9e6674a8c">
        <w:r w:rsidRPr="14606633" w:rsidR="00E15538">
          <w:rPr>
            <w:vertAlign w:val="superscript"/>
            <w:lang w:val="en-US"/>
          </w:rPr>
          <w:t>17,18</w:t>
        </w:r>
      </w:hyperlink>
      <w:r w:rsidRPr="14606633" w:rsidR="00E15538">
        <w:rPr>
          <w:lang w:val="en-US"/>
        </w:rPr>
        <w:t>. Both male and female newborn through adult mice were used in this study. All procedures were appro</w:t>
      </w:r>
      <w:r w:rsidRPr="14606633" w:rsidR="00E15538">
        <w:rPr>
          <w:lang w:val="en-US"/>
        </w:rPr>
        <w:t>ved by the Institutional Animal Care and Use Committee (IACUC) at the University of Utah before experimentation. H11</w:t>
      </w:r>
      <w:r w:rsidRPr="14606633" w:rsidR="00E15538">
        <w:rPr>
          <w:vertAlign w:val="superscript"/>
          <w:lang w:val="en-US"/>
        </w:rPr>
        <w:t xml:space="preserve">LSL-CAS9 </w:t>
      </w:r>
      <w:r w:rsidRPr="14606633" w:rsidR="00E15538">
        <w:rPr>
          <w:lang w:val="en-US"/>
        </w:rPr>
        <w:t xml:space="preserve">mice were obtained from Jackson Laboratories and bred with </w:t>
      </w:r>
      <w:r w:rsidRPr="14606633" w:rsidR="00E15538">
        <w:rPr>
          <w:lang w:val="en-US"/>
        </w:rPr>
        <w:t>N::</w:t>
      </w:r>
      <w:r w:rsidRPr="14606633" w:rsidR="00E15538">
        <w:rPr>
          <w:lang w:val="en-US"/>
        </w:rPr>
        <w:t>TVA, N-TVA::Cdkn2a</w:t>
      </w:r>
      <w:r w:rsidRPr="14606633" w:rsidR="00E15538">
        <w:rPr>
          <w:vertAlign w:val="superscript"/>
          <w:lang w:val="en-US"/>
        </w:rPr>
        <w:t>flox/</w:t>
      </w:r>
      <w:r w:rsidRPr="14606633" w:rsidR="00E15538">
        <w:rPr>
          <w:vertAlign w:val="superscript"/>
          <w:lang w:val="en-US"/>
        </w:rPr>
        <w:t>flox</w:t>
      </w:r>
      <w:r w:rsidRPr="14606633" w:rsidR="00E15538">
        <w:rPr>
          <w:lang w:val="en-US"/>
        </w:rPr>
        <w:t>, N-TVA::</w:t>
      </w:r>
      <w:r w:rsidRPr="14606633" w:rsidR="00E15538">
        <w:rPr>
          <w:lang w:val="en-US"/>
        </w:rPr>
        <w:t>Pten</w:t>
      </w:r>
      <w:r w:rsidRPr="14606633" w:rsidR="00E15538">
        <w:rPr>
          <w:vertAlign w:val="superscript"/>
          <w:lang w:val="en-US"/>
        </w:rPr>
        <w:t>flox</w:t>
      </w:r>
      <w:r w:rsidRPr="14606633" w:rsidR="00E15538">
        <w:rPr>
          <w:vertAlign w:val="superscript"/>
          <w:lang w:val="en-US"/>
        </w:rPr>
        <w:t>/flox</w:t>
      </w:r>
      <w:r w:rsidRPr="14606633" w:rsidR="00E15538">
        <w:rPr>
          <w:lang w:val="en-US"/>
        </w:rPr>
        <w:t>;</w:t>
      </w:r>
      <w:commentRangeStart w:id="313"/>
      <w:r w:rsidRPr="14606633" w:rsidR="00E15538">
        <w:rPr>
          <w:lang w:val="en-US"/>
        </w:rPr>
        <w:t>Cdkn2a</w:t>
      </w:r>
      <w:r w:rsidRPr="14606633" w:rsidR="00E15538">
        <w:rPr>
          <w:vertAlign w:val="superscript"/>
          <w:lang w:val="en-US"/>
        </w:rPr>
        <w:t>flox/</w:t>
      </w:r>
      <w:r w:rsidRPr="14606633" w:rsidR="00E15538">
        <w:rPr>
          <w:vertAlign w:val="superscript"/>
          <w:lang w:val="en-US"/>
        </w:rPr>
        <w:t>flox</w:t>
      </w:r>
      <w:commentRangeEnd w:id="313"/>
      <w:r>
        <w:rPr>
          <w:rStyle w:val="CommentReference"/>
        </w:rPr>
        <w:commentReference w:id="313"/>
      </w:r>
      <w:r w:rsidRPr="14606633" w:rsidR="00E15538">
        <w:rPr>
          <w:lang w:val="en-US"/>
        </w:rPr>
        <w:t xml:space="preserve"> and N-TVA::</w:t>
      </w:r>
      <w:r w:rsidRPr="14606633" w:rsidR="00E15538">
        <w:rPr>
          <w:lang w:val="en-US"/>
        </w:rPr>
        <w:t>Pten</w:t>
      </w:r>
      <w:r w:rsidRPr="14606633" w:rsidR="00E15538">
        <w:rPr>
          <w:vertAlign w:val="superscript"/>
          <w:lang w:val="en-US"/>
        </w:rPr>
        <w:t>flox</w:t>
      </w:r>
      <w:r w:rsidRPr="14606633" w:rsidR="00E15538">
        <w:rPr>
          <w:vertAlign w:val="superscript"/>
          <w:lang w:val="en-US"/>
        </w:rPr>
        <w:t>/flox</w:t>
      </w:r>
      <w:r w:rsidRPr="14606633" w:rsidR="00E15538">
        <w:rPr>
          <w:lang w:val="en-US"/>
        </w:rPr>
        <w:t>;Cdkn2a</w:t>
      </w:r>
      <w:r w:rsidRPr="14606633" w:rsidR="00E15538">
        <w:rPr>
          <w:vertAlign w:val="superscript"/>
          <w:lang w:val="en-US"/>
        </w:rPr>
        <w:t>flox/</w:t>
      </w:r>
      <w:r w:rsidRPr="14606633" w:rsidR="00E15538">
        <w:rPr>
          <w:vertAlign w:val="superscript"/>
          <w:lang w:val="en-US"/>
        </w:rPr>
        <w:t>flox</w:t>
      </w:r>
      <w:r w:rsidRPr="14606633" w:rsidR="00E15538">
        <w:rPr>
          <w:lang w:val="en-US"/>
        </w:rPr>
        <w:t>;Atrx</w:t>
      </w:r>
      <w:r w:rsidRPr="14606633" w:rsidR="00E15538">
        <w:rPr>
          <w:vertAlign w:val="superscript"/>
          <w:lang w:val="en-US"/>
        </w:rPr>
        <w:t>flox</w:t>
      </w:r>
      <w:r w:rsidRPr="14606633" w:rsidR="00E15538">
        <w:rPr>
          <w:vertAlign w:val="superscript"/>
          <w:lang w:val="en-US"/>
        </w:rPr>
        <w:t>/</w:t>
      </w:r>
      <w:r w:rsidRPr="14606633" w:rsidR="00E15538">
        <w:rPr>
          <w:vertAlign w:val="superscript"/>
          <w:lang w:val="en-US"/>
        </w:rPr>
        <w:t>flox</w:t>
      </w:r>
      <w:r w:rsidRPr="14606633" w:rsidR="00E15538">
        <w:rPr>
          <w:lang w:val="en-US"/>
        </w:rPr>
        <w:t xml:space="preserve"> mice. Mice harboring the H11</w:t>
      </w:r>
      <w:r w:rsidRPr="14606633" w:rsidR="00E15538">
        <w:rPr>
          <w:vertAlign w:val="superscript"/>
          <w:lang w:val="en-US"/>
        </w:rPr>
        <w:t>LSL-CAS9</w:t>
      </w:r>
      <w:r w:rsidRPr="14606633" w:rsidR="00E15538">
        <w:rPr>
          <w:lang w:val="en-US"/>
        </w:rPr>
        <w:t xml:space="preserve"> gene express Cas9 in the presence of </w:t>
      </w:r>
      <w:r w:rsidRPr="14606633" w:rsidR="00E15538">
        <w:rPr>
          <w:lang w:val="en-US"/>
        </w:rPr>
        <w:t>Cre</w:t>
      </w:r>
      <w:r w:rsidRPr="14606633" w:rsidR="00E15538">
        <w:rPr>
          <w:lang w:val="en-US"/>
        </w:rPr>
        <w:t xml:space="preserve"> recombinase. Nf1 knockout was accomplished by delivery of sgRNA targeting exon 2 of the Nf1 gene. </w:t>
      </w:r>
    </w:p>
    <w:p w:rsidR="00642725" w:rsidP="00ED45B1" w:rsidRDefault="00642725" w14:paraId="0000002E" w14:textId="77777777">
      <w:pPr>
        <w:spacing w:line="480" w:lineRule="auto"/>
      </w:pPr>
    </w:p>
    <w:p w:rsidR="00642725" w:rsidP="00ED45B1" w:rsidRDefault="00E15538" w14:paraId="0000002F" w14:textId="77777777">
      <w:pPr>
        <w:spacing w:line="480" w:lineRule="auto"/>
        <w:rPr>
          <w:b/>
        </w:rPr>
      </w:pPr>
      <w:r>
        <w:rPr>
          <w:b/>
        </w:rPr>
        <w:t>Viral Constructs and p</w:t>
      </w:r>
      <w:r>
        <w:rPr>
          <w:b/>
        </w:rPr>
        <w:t xml:space="preserve">ropagation </w:t>
      </w:r>
    </w:p>
    <w:p w:rsidR="00642725" w:rsidP="00ED45B1" w:rsidRDefault="00E15538" w14:paraId="00000030" w14:textId="77777777">
      <w:pPr>
        <w:spacing w:line="480" w:lineRule="auto"/>
      </w:pPr>
      <w:r w:rsidRPr="14606633" w:rsidR="00E15538">
        <w:rPr>
          <w:lang w:val="en-US"/>
        </w:rPr>
        <w:t xml:space="preserve">Mouse tumorigenesis was induced using the RCAS-TVA system to deliver </w:t>
      </w:r>
      <w:r w:rsidRPr="14606633" w:rsidR="00E15538">
        <w:rPr>
          <w:lang w:val="en-US"/>
        </w:rPr>
        <w:t>Cre</w:t>
      </w:r>
      <w:r w:rsidRPr="14606633" w:rsidR="00E15538">
        <w:rPr>
          <w:lang w:val="en-US"/>
        </w:rPr>
        <w:t>, with or without an sgRNA targeting exon 2 of the Nf1 gene, to neural stem and progenitor cells. This RCAS-</w:t>
      </w:r>
      <w:r w:rsidRPr="14606633" w:rsidR="00E15538">
        <w:rPr>
          <w:lang w:val="en-US"/>
        </w:rPr>
        <w:t>Cre</w:t>
      </w:r>
      <w:r w:rsidRPr="14606633" w:rsidR="00E15538">
        <w:rPr>
          <w:lang w:val="en-US"/>
        </w:rPr>
        <w:t xml:space="preserve"> system has been described in depth previously </w:t>
      </w:r>
      <w:hyperlink r:id="R8275cb6ca8664b6f">
        <w:r w:rsidRPr="14606633" w:rsidR="00E15538">
          <w:rPr>
            <w:vertAlign w:val="superscript"/>
            <w:lang w:val="en-US"/>
          </w:rPr>
          <w:t>19</w:t>
        </w:r>
      </w:hyperlink>
      <w:r w:rsidRPr="14606633" w:rsidR="00E15538">
        <w:rPr>
          <w:lang w:val="en-US"/>
        </w:rPr>
        <w:t xml:space="preserve">. To generate a construct simultaneously encoding </w:t>
      </w:r>
      <w:r w:rsidRPr="14606633" w:rsidR="00E15538">
        <w:rPr>
          <w:lang w:val="en-US"/>
        </w:rPr>
        <w:t>Cre</w:t>
      </w:r>
      <w:r w:rsidRPr="14606633" w:rsidR="00E15538">
        <w:rPr>
          <w:lang w:val="en-US"/>
        </w:rPr>
        <w:t xml:space="preserve"> and Nf1 sgRNA, the pX330 plasmid (</w:t>
      </w:r>
      <w:r w:rsidRPr="14606633" w:rsidR="00E15538">
        <w:rPr>
          <w:lang w:val="en-US"/>
        </w:rPr>
        <w:t>Addgene</w:t>
      </w:r>
      <w:r w:rsidRPr="14606633" w:rsidR="00E15538">
        <w:rPr>
          <w:lang w:val="en-US"/>
        </w:rPr>
        <w:t xml:space="preserve">, Watertown, MA) encoding the Nf1 </w:t>
      </w:r>
      <w:r w:rsidRPr="14606633" w:rsidR="00E15538">
        <w:rPr>
          <w:lang w:val="en-US"/>
        </w:rPr>
        <w:t xml:space="preserve">exon 2 guide was digested with </w:t>
      </w:r>
      <w:r w:rsidRPr="14606633" w:rsidR="00E15538">
        <w:rPr>
          <w:lang w:val="en-US"/>
        </w:rPr>
        <w:t>Bbs</w:t>
      </w:r>
      <w:r w:rsidRPr="14606633" w:rsidR="00E15538">
        <w:rPr>
          <w:lang w:val="en-US"/>
        </w:rPr>
        <w:t xml:space="preserve"> I (New England Biolabs, Ipswich, MA). </w:t>
      </w:r>
      <w:r w:rsidRPr="14606633" w:rsidR="00E15538">
        <w:rPr>
          <w:lang w:val="en-US"/>
        </w:rPr>
        <w:t>Subs</w:t>
      </w:r>
      <w:r w:rsidRPr="14606633" w:rsidR="00E15538">
        <w:rPr>
          <w:lang w:val="en-US"/>
        </w:rPr>
        <w:t>equently,  annealed</w:t>
      </w:r>
      <w:r w:rsidRPr="14606633" w:rsidR="00E15538">
        <w:rPr>
          <w:lang w:val="en-US"/>
        </w:rPr>
        <w:t>/phosphorylated 38 nucleotide oligos possessing 5’ and 3’ Sap I restriction sequences were ligated into the vector to generate pX330-SapI (5’ – CACCGGAAGAGCTTAATTAGATCTTATAAGCTCTTCT; 3’ – AAACAGAAGAGCTTATAAGATCTAATTAAGCTCTTCC). Subsequen</w:t>
      </w:r>
      <w:r w:rsidRPr="14606633" w:rsidR="00E15538">
        <w:rPr>
          <w:lang w:val="en-US"/>
        </w:rPr>
        <w:t>t PCR amplification of the U6 promoter and TRACR elements (440 bp) possessing the Sap I insert were cloned into Eco RI and Not I digested pENTR-2B (Invitrogen, Waltham, MA) via standard Gibson cloning (NEB) (5’ – CCAATTCAGTCGACTGGATCCGGTACCGAATTCTTTTGCTCAC</w:t>
      </w:r>
      <w:r w:rsidRPr="14606633" w:rsidR="00E15538">
        <w:rPr>
          <w:lang w:val="en-US"/>
        </w:rPr>
        <w:t xml:space="preserve">ATGTGAGGG; 3’ – GGGTCTAGATATCTCGAGTGCGGCCGCAAAACAAAAAAGCACCGACTC) to generate pENTR-2B U6 Sap I. </w:t>
      </w:r>
      <w:r w:rsidRPr="14606633" w:rsidR="00E15538">
        <w:rPr>
          <w:lang w:val="en-US"/>
        </w:rPr>
        <w:t>Cre</w:t>
      </w:r>
      <w:r w:rsidRPr="14606633" w:rsidR="00E15538">
        <w:rPr>
          <w:lang w:val="en-US"/>
        </w:rPr>
        <w:t xml:space="preserve"> recombinase (1075 bp) was PCR amplified and cloned upstream of the U6 promoter in digested pENTR-2B U6 Sap I by Gibson cloning (5’ – GCAGGCTGGCGCCGGAACCAAT</w:t>
      </w:r>
      <w:r w:rsidRPr="14606633" w:rsidR="00E15538">
        <w:rPr>
          <w:lang w:val="en-US"/>
        </w:rPr>
        <w:t xml:space="preserve">TCAGTCGACATGTCCAATTTACTGACCG; 3’ – CCCTCACATGTGAGCAAAAGAATTCCTAATCGCCATCTTCCAGC) to generate the modular pENTR-2B </w:t>
      </w:r>
      <w:r w:rsidRPr="14606633" w:rsidR="00E15538">
        <w:rPr>
          <w:lang w:val="en-US"/>
        </w:rPr>
        <w:t>Cre</w:t>
      </w:r>
      <w:r w:rsidRPr="14606633" w:rsidR="00E15538">
        <w:rPr>
          <w:lang w:val="en-US"/>
        </w:rPr>
        <w:t xml:space="preserve"> U6 Sap I plasmid. Annealed/phosphorylated Nf1 exon 2 directed guide oligos were ligated into the Sap I digested pENTR-2B </w:t>
      </w:r>
      <w:r w:rsidRPr="14606633" w:rsidR="00E15538">
        <w:rPr>
          <w:lang w:val="en-US"/>
        </w:rPr>
        <w:t>Cre</w:t>
      </w:r>
      <w:r w:rsidRPr="14606633" w:rsidR="00E15538">
        <w:rPr>
          <w:lang w:val="en-US"/>
        </w:rPr>
        <w:t xml:space="preserve"> U6 Sap I vect</w:t>
      </w:r>
      <w:r w:rsidRPr="14606633" w:rsidR="00E15538">
        <w:rPr>
          <w:lang w:val="en-US"/>
        </w:rPr>
        <w:t xml:space="preserve">or to generate pENTR-2B </w:t>
      </w:r>
      <w:r w:rsidRPr="14606633" w:rsidR="00E15538">
        <w:rPr>
          <w:lang w:val="en-US"/>
        </w:rPr>
        <w:t>Cre</w:t>
      </w:r>
      <w:r w:rsidRPr="14606633" w:rsidR="00E15538">
        <w:rPr>
          <w:lang w:val="en-US"/>
        </w:rPr>
        <w:t xml:space="preserve"> Nf1 exon 2 (5’ – ACCGTTGTGCTCGGTGCTGACTT; 3- AACAAGTCAGCACCGAGCACAAC), which was recombined via LR </w:t>
      </w:r>
      <w:r w:rsidRPr="14606633" w:rsidR="00E15538">
        <w:rPr>
          <w:lang w:val="en-US"/>
        </w:rPr>
        <w:t>Clonase</w:t>
      </w:r>
      <w:r w:rsidRPr="14606633" w:rsidR="00E15538">
        <w:rPr>
          <w:lang w:val="en-US"/>
        </w:rPr>
        <w:t xml:space="preserve"> II (Invitrogen) with the RCAS-Y DV-A destination vector to generate RCAS </w:t>
      </w:r>
      <w:r w:rsidRPr="14606633" w:rsidR="00E15538">
        <w:rPr>
          <w:lang w:val="en-US"/>
        </w:rPr>
        <w:t>Cre</w:t>
      </w:r>
      <w:r w:rsidRPr="14606633" w:rsidR="00E15538">
        <w:rPr>
          <w:lang w:val="en-US"/>
        </w:rPr>
        <w:t xml:space="preserve"> Nf1 exon 2. Viral infection was initiated by</w:t>
      </w:r>
      <w:r w:rsidRPr="14606633" w:rsidR="00E15538">
        <w:rPr>
          <w:lang w:val="en-US"/>
        </w:rPr>
        <w:t xml:space="preserve"> </w:t>
      </w:r>
      <w:commentRangeStart w:id="314"/>
      <w:r w:rsidRPr="14606633" w:rsidR="00E15538">
        <w:rPr>
          <w:lang w:val="en-US"/>
        </w:rPr>
        <w:t>calcium phosphate</w:t>
      </w:r>
      <w:commentRangeEnd w:id="314"/>
      <w:r>
        <w:rPr>
          <w:rStyle w:val="CommentReference"/>
        </w:rPr>
        <w:commentReference w:id="314"/>
      </w:r>
      <w:r w:rsidRPr="14606633" w:rsidR="00E15538">
        <w:rPr>
          <w:lang w:val="en-US"/>
        </w:rPr>
        <w:t xml:space="preserve"> transfection of </w:t>
      </w:r>
      <w:r w:rsidRPr="14606633" w:rsidR="00E15538">
        <w:rPr>
          <w:lang w:val="en-US"/>
        </w:rPr>
        <w:t>proviral</w:t>
      </w:r>
      <w:r w:rsidRPr="14606633" w:rsidR="00E15538">
        <w:rPr>
          <w:lang w:val="en-US"/>
        </w:rPr>
        <w:t xml:space="preserve"> DNA into DF-1 avian fibroblasts. </w:t>
      </w:r>
      <w:commentRangeStart w:id="315"/>
      <w:r w:rsidRPr="14606633" w:rsidR="00E15538">
        <w:rPr>
          <w:lang w:val="en-US"/>
        </w:rPr>
        <w:t>Viral spread was monitored by expression of the p27 viral capsid protein</w:t>
      </w:r>
      <w:commentRangeEnd w:id="315"/>
      <w:r>
        <w:rPr>
          <w:rStyle w:val="CommentReference"/>
        </w:rPr>
        <w:commentReference w:id="315"/>
      </w:r>
      <w:r w:rsidRPr="14606633" w:rsidR="00E15538">
        <w:rPr>
          <w:lang w:val="en-US"/>
        </w:rPr>
        <w:t xml:space="preserve"> as </w:t>
      </w:r>
      <w:commentRangeStart w:id="316"/>
      <w:r w:rsidRPr="14606633" w:rsidR="00E15538">
        <w:rPr>
          <w:lang w:val="en-US"/>
        </w:rPr>
        <w:t>determined by western blot</w:t>
      </w:r>
      <w:commentRangeEnd w:id="316"/>
      <w:r>
        <w:rPr>
          <w:rStyle w:val="CommentReference"/>
        </w:rPr>
        <w:commentReference w:id="316"/>
      </w:r>
      <w:r w:rsidRPr="14606633" w:rsidR="00E15538">
        <w:rPr>
          <w:lang w:val="en-US"/>
        </w:rPr>
        <w:t xml:space="preserve"> [35]. </w:t>
      </w:r>
    </w:p>
    <w:p w:rsidR="00642725" w:rsidP="00ED45B1" w:rsidRDefault="00642725" w14:paraId="00000031" w14:textId="77777777">
      <w:pPr>
        <w:spacing w:line="480" w:lineRule="auto"/>
      </w:pPr>
    </w:p>
    <w:p w:rsidR="00642725" w:rsidP="00ED45B1" w:rsidRDefault="00E15538" w14:paraId="00000032" w14:textId="77777777">
      <w:pPr>
        <w:spacing w:line="480" w:lineRule="auto"/>
        <w:rPr>
          <w:b/>
        </w:rPr>
      </w:pPr>
      <w:r>
        <w:rPr>
          <w:b/>
        </w:rPr>
        <w:t>Cell Culture</w:t>
      </w:r>
    </w:p>
    <w:p w:rsidR="00642725" w:rsidP="00ED45B1" w:rsidRDefault="00E15538" w14:paraId="00000033" w14:textId="77777777">
      <w:pPr>
        <w:spacing w:line="480" w:lineRule="auto"/>
      </w:pPr>
      <w:r w:rsidRPr="14606633" w:rsidR="00E15538">
        <w:rPr>
          <w:lang w:val="en-US"/>
        </w:rPr>
        <w:t xml:space="preserve">DF-1 cells were grown in DMEM-high glucose media (Thermo Fisher, Waltham, MA) supplemented with 10% FBS (Atlanta Biologicals, Flowery Branch, GA) and 0.5 µg/mL Gentamicin (Thermo Fisher), and maintained at 39°C. Viral infection was initiated by </w:t>
      </w:r>
      <w:commentRangeStart w:id="317"/>
      <w:r w:rsidRPr="14606633" w:rsidR="00E15538">
        <w:rPr>
          <w:lang w:val="en-US"/>
        </w:rPr>
        <w:t>calcium pho</w:t>
      </w:r>
      <w:r w:rsidRPr="14606633" w:rsidR="00E15538">
        <w:rPr>
          <w:lang w:val="en-US"/>
        </w:rPr>
        <w:t>sphate</w:t>
      </w:r>
      <w:commentRangeEnd w:id="317"/>
      <w:r>
        <w:rPr>
          <w:rStyle w:val="CommentReference"/>
        </w:rPr>
        <w:commentReference w:id="317"/>
      </w:r>
      <w:r w:rsidRPr="14606633" w:rsidR="00E15538">
        <w:rPr>
          <w:lang w:val="en-US"/>
        </w:rPr>
        <w:t xml:space="preserve"> transfection of </w:t>
      </w:r>
      <w:r w:rsidRPr="14606633" w:rsidR="00E15538">
        <w:rPr>
          <w:lang w:val="en-US"/>
        </w:rPr>
        <w:t>proviral</w:t>
      </w:r>
      <w:r w:rsidRPr="14606633" w:rsidR="00E15538">
        <w:rPr>
          <w:lang w:val="en-US"/>
        </w:rPr>
        <w:t xml:space="preserve"> DNA into DF-1 avian fibroblasts. </w:t>
      </w:r>
      <w:commentRangeStart w:id="318"/>
      <w:r w:rsidRPr="14606633" w:rsidR="00E15538">
        <w:rPr>
          <w:lang w:val="en-US"/>
        </w:rPr>
        <w:t xml:space="preserve">Viral spread was monitored </w:t>
      </w:r>
      <w:r w:rsidRPr="14606633" w:rsidR="00E15538">
        <w:rPr>
          <w:lang w:val="en-US"/>
        </w:rPr>
        <w:t>by expression of the p27 viral capsid protein</w:t>
      </w:r>
      <w:commentRangeEnd w:id="318"/>
      <w:r>
        <w:rPr>
          <w:rStyle w:val="CommentReference"/>
        </w:rPr>
        <w:commentReference w:id="318"/>
      </w:r>
      <w:r w:rsidRPr="14606633" w:rsidR="00E15538">
        <w:rPr>
          <w:lang w:val="en-US"/>
        </w:rPr>
        <w:t xml:space="preserve"> as </w:t>
      </w:r>
      <w:commentRangeStart w:id="319"/>
      <w:r w:rsidRPr="14606633" w:rsidR="00E15538">
        <w:rPr>
          <w:lang w:val="en-US"/>
        </w:rPr>
        <w:t>determined by western blot</w:t>
      </w:r>
      <w:commentRangeEnd w:id="319"/>
      <w:r>
        <w:rPr>
          <w:rStyle w:val="CommentReference"/>
        </w:rPr>
        <w:commentReference w:id="319"/>
      </w:r>
      <w:r w:rsidRPr="14606633" w:rsidR="00E15538">
        <w:rPr>
          <w:lang w:val="en-US"/>
        </w:rPr>
        <w:t xml:space="preserve"> [35]. Cells from a confluent 10cm dish were resuspended in 100ul of Hank’s Bala</w:t>
      </w:r>
      <w:r w:rsidRPr="14606633" w:rsidR="00E15538">
        <w:rPr>
          <w:lang w:val="en-US"/>
        </w:rPr>
        <w:t>nced Salt Solution (Life Technologies, Waltham, MA) and newborn mice were injected intracranially 2 mm ventral of Bregma with 5 µl of cell suspension using a gas-tight Hamilton syringe as described previously</w:t>
      </w:r>
      <w:hyperlink r:id="R689cede818bd42e8">
        <w:r w:rsidRPr="14606633" w:rsidR="00E15538">
          <w:rPr>
            <w:vertAlign w:val="superscript"/>
            <w:lang w:val="en-US"/>
          </w:rPr>
          <w:t>20</w:t>
        </w:r>
      </w:hyperlink>
      <w:r w:rsidRPr="14606633" w:rsidR="00E15538">
        <w:rPr>
          <w:lang w:val="en-US"/>
        </w:rPr>
        <w:t xml:space="preserve">. </w:t>
      </w:r>
    </w:p>
    <w:p w:rsidR="00642725" w:rsidP="00ED45B1" w:rsidRDefault="00642725" w14:paraId="00000034" w14:textId="77777777">
      <w:pPr>
        <w:spacing w:line="480" w:lineRule="auto"/>
      </w:pPr>
    </w:p>
    <w:p w:rsidR="00642725" w:rsidP="00ED45B1" w:rsidRDefault="00E15538" w14:paraId="00000035" w14:textId="77777777">
      <w:pPr>
        <w:spacing w:line="480" w:lineRule="auto"/>
        <w:rPr>
          <w:b/>
        </w:rPr>
      </w:pPr>
      <w:r>
        <w:rPr>
          <w:b/>
        </w:rPr>
        <w:t>Histological analysis</w:t>
      </w:r>
    </w:p>
    <w:p w:rsidR="00642725" w:rsidP="00ED45B1" w:rsidRDefault="00E15538" w14:paraId="00000036" w14:textId="77777777" w14:noSpellErr="1">
      <w:pPr>
        <w:spacing w:line="480" w:lineRule="auto"/>
      </w:pPr>
      <w:r w:rsidRPr="14606633" w:rsidR="00E15538">
        <w:rPr>
          <w:lang w:val="en-US"/>
        </w:rPr>
        <w:t>Brain tissue from injected mice was isolated, fixed in neutral buffered formalin (VWR, Radnor, PA), and paraffin embedded. 5 µm sections from tissue blocks were adhered to glass slides and stained by H&amp;E or left un</w:t>
      </w:r>
      <w:r w:rsidRPr="14606633" w:rsidR="00E15538">
        <w:rPr>
          <w:lang w:val="en-US"/>
        </w:rPr>
        <w:t>stained for further analysis. Slides were scored for tumor type by &lt;&lt;name of the pathologist&gt;&gt; using the &lt;&lt;pathology standard that he would have used to determine this&gt;&gt;.</w:t>
      </w:r>
    </w:p>
    <w:p w:rsidR="00642725" w:rsidP="00ED45B1" w:rsidRDefault="00642725" w14:paraId="00000037" w14:textId="77777777">
      <w:pPr>
        <w:spacing w:line="480" w:lineRule="auto"/>
      </w:pPr>
    </w:p>
    <w:p w:rsidR="00642725" w:rsidP="00ED45B1" w:rsidRDefault="00E15538" w14:paraId="00000038" w14:textId="77777777">
      <w:pPr>
        <w:spacing w:line="480" w:lineRule="auto"/>
        <w:rPr>
          <w:b/>
        </w:rPr>
      </w:pPr>
      <w:r>
        <w:rPr>
          <w:b/>
        </w:rPr>
        <w:t>Immunohistochemistry</w:t>
      </w:r>
    </w:p>
    <w:p w:rsidR="00642725" w:rsidP="00ED45B1" w:rsidRDefault="00E15538" w14:paraId="00000039" w14:textId="77777777">
      <w:pPr>
        <w:spacing w:line="480" w:lineRule="auto"/>
      </w:pPr>
      <w:r w:rsidRPr="14606633" w:rsidR="00E15538">
        <w:rPr>
          <w:lang w:val="en-US"/>
        </w:rPr>
        <w:t>Tissue sections from formalin-fixed paraffin embedded blocks we</w:t>
      </w:r>
      <w:r w:rsidRPr="14606633" w:rsidR="00E15538">
        <w:rPr>
          <w:lang w:val="en-US"/>
        </w:rPr>
        <w:t xml:space="preserve">re deparaffinized at 65˚C for 10 minutes, incubated in xylene, and rehydrated using decreasing concentrations of ethanol. Antigen retrieval was performed in a decloaking chamber at 120˚C for 20 minutes using citrate buffer (pH 6.0) Peroxidase activity was </w:t>
      </w:r>
      <w:r w:rsidRPr="14606633" w:rsidR="00E15538">
        <w:rPr>
          <w:lang w:val="en-US"/>
        </w:rPr>
        <w:t xml:space="preserve">quenched in 3% H2O2 for 10 minutes and slides were incubated in 5% normal goat serum in TBS-T (0.05% Tween-20) for 1 hour inside a humidity chamber. Anti-rabbit primary antibodies (P-ERK, PTEN, Ki67) were diluted in </w:t>
      </w:r>
      <w:r w:rsidRPr="14606633" w:rsidR="00E15538">
        <w:rPr>
          <w:lang w:val="en-US"/>
        </w:rPr>
        <w:t>SignalStain</w:t>
      </w:r>
      <w:r w:rsidRPr="14606633" w:rsidR="00E15538">
        <w:rPr>
          <w:lang w:val="en-US"/>
        </w:rPr>
        <w:t xml:space="preserve"> Antibody Diluent (Cell Signa</w:t>
      </w:r>
      <w:r w:rsidRPr="14606633" w:rsidR="00E15538">
        <w:rPr>
          <w:lang w:val="en-US"/>
        </w:rPr>
        <w:t xml:space="preserve">ling Technology, Danvers, MA), added to slides, and incubated overnight at 4˚C. Slides were incubated in </w:t>
      </w:r>
      <w:r w:rsidRPr="14606633" w:rsidR="00E15538">
        <w:rPr>
          <w:lang w:val="en-US"/>
        </w:rPr>
        <w:t>SignalStain</w:t>
      </w:r>
      <w:r w:rsidRPr="14606633" w:rsidR="00E15538">
        <w:rPr>
          <w:lang w:val="en-US"/>
        </w:rPr>
        <w:t xml:space="preserve"> Boost Detection Reagent (Cell Signaling Technology) for 30 minutes in a humidity chamber and the </w:t>
      </w:r>
      <w:r w:rsidRPr="14606633" w:rsidR="00E15538">
        <w:rPr>
          <w:lang w:val="en-US"/>
        </w:rPr>
        <w:t>SignalStain</w:t>
      </w:r>
      <w:r w:rsidRPr="14606633" w:rsidR="00E15538">
        <w:rPr>
          <w:lang w:val="en-US"/>
        </w:rPr>
        <w:t xml:space="preserve"> DAB Substrate Kit (Cell Signal</w:t>
      </w:r>
      <w:r w:rsidRPr="14606633" w:rsidR="00E15538">
        <w:rPr>
          <w:lang w:val="en-US"/>
        </w:rPr>
        <w:t xml:space="preserve">ing Technology) was used to detect the presence of each epitope. Slides were counterstained with hematoxylin and dehydrated with increasing concentrations of alcohol and xylene prior to the addition of coverslips. Antibodies used: Ki67 (1:300; UM800033 </w:t>
      </w:r>
      <w:r w:rsidRPr="14606633" w:rsidR="00E15538">
        <w:rPr>
          <w:lang w:val="en-US"/>
        </w:rPr>
        <w:t>Ori</w:t>
      </w:r>
      <w:r w:rsidRPr="14606633" w:rsidR="00E15538">
        <w:rPr>
          <w:lang w:val="en-US"/>
        </w:rPr>
        <w:t>gene</w:t>
      </w:r>
      <w:r w:rsidRPr="14606633" w:rsidR="00E15538">
        <w:rPr>
          <w:lang w:val="en-US"/>
        </w:rPr>
        <w:t xml:space="preserve">, </w:t>
      </w:r>
      <w:r w:rsidRPr="14606633" w:rsidR="00E15538">
        <w:rPr>
          <w:lang w:val="en-US"/>
        </w:rPr>
        <w:t xml:space="preserve">Rockville, MD), Phospho-ERK1/2 (T202/Y204) (1:400; 4370 Cell Signaling Technology), PTEN (1:125; 9188 Cell Signaling Technology). Slide scanning and cell quantification was completed through </w:t>
      </w:r>
      <w:r w:rsidRPr="14606633" w:rsidR="00E15538">
        <w:rPr>
          <w:lang w:val="en-US"/>
        </w:rPr>
        <w:t>CaseViewer</w:t>
      </w:r>
      <w:r w:rsidRPr="14606633" w:rsidR="00E15538">
        <w:rPr>
          <w:lang w:val="en-US"/>
        </w:rPr>
        <w:t xml:space="preserve"> software using a nucleic counter program.</w:t>
      </w:r>
    </w:p>
    <w:p w:rsidR="00642725" w:rsidP="00ED45B1" w:rsidRDefault="00642725" w14:paraId="0000003A" w14:textId="77777777">
      <w:pPr>
        <w:spacing w:line="480" w:lineRule="auto"/>
      </w:pPr>
    </w:p>
    <w:p w:rsidR="00642725" w:rsidP="00ED45B1" w:rsidRDefault="00E15538" w14:paraId="0000003B" w14:textId="77777777">
      <w:pPr>
        <w:spacing w:line="480" w:lineRule="auto"/>
        <w:rPr>
          <w:b/>
        </w:rPr>
      </w:pPr>
      <w:r>
        <w:rPr>
          <w:b/>
        </w:rPr>
        <w:t>RNA s</w:t>
      </w:r>
      <w:r>
        <w:rPr>
          <w:b/>
        </w:rPr>
        <w:t>equencing</w:t>
      </w:r>
    </w:p>
    <w:p w:rsidR="00642725" w:rsidP="00ED45B1" w:rsidRDefault="00E15538" w14:paraId="0000003C" w14:textId="77777777">
      <w:pPr>
        <w:spacing w:line="480" w:lineRule="auto"/>
      </w:pPr>
      <w:r w:rsidRPr="14606633" w:rsidR="00E15538">
        <w:rPr>
          <w:lang w:val="en-US"/>
        </w:rPr>
        <w:t xml:space="preserve">FFPE slides were prepared and stained with H&amp;E to visualize tumor area. Circled tumor areas on stained slides were matched to freshly cut, unstained FFPE slides sections and </w:t>
      </w:r>
      <w:r w:rsidRPr="14606633" w:rsidR="00E15538">
        <w:rPr>
          <w:lang w:val="en-US"/>
        </w:rPr>
        <w:t>microdissected</w:t>
      </w:r>
      <w:r w:rsidRPr="14606633" w:rsidR="00E15538">
        <w:rPr>
          <w:lang w:val="en-US"/>
        </w:rPr>
        <w:t xml:space="preserve">. RNA was isolated from </w:t>
      </w:r>
      <w:r w:rsidRPr="14606633" w:rsidR="00E15538">
        <w:rPr>
          <w:lang w:val="en-US"/>
        </w:rPr>
        <w:t>microdissected</w:t>
      </w:r>
      <w:r w:rsidRPr="14606633" w:rsidR="00E15538">
        <w:rPr>
          <w:lang w:val="en-US"/>
        </w:rPr>
        <w:t xml:space="preserve"> FFPE sections using</w:t>
      </w:r>
      <w:r w:rsidRPr="14606633" w:rsidR="00E15538">
        <w:rPr>
          <w:lang w:val="en-US"/>
        </w:rPr>
        <w:t xml:space="preserve"> </w:t>
      </w:r>
      <w:r w:rsidRPr="14606633" w:rsidR="00E15538">
        <w:rPr>
          <w:lang w:val="en-US"/>
        </w:rPr>
        <w:t>miRNeasy</w:t>
      </w:r>
      <w:r w:rsidRPr="14606633" w:rsidR="00E15538">
        <w:rPr>
          <w:lang w:val="en-US"/>
        </w:rPr>
        <w:t xml:space="preserve"> Kit (Qiagen, Germantown, MD) and treated with DNase.</w:t>
      </w:r>
      <w:commentRangeStart w:id="320"/>
      <w:r w:rsidRPr="14606633" w:rsidR="00E15538">
        <w:rPr>
          <w:lang w:val="en-US"/>
        </w:rPr>
        <w:t xml:space="preserve"> RNA libraries were prepared from total RNA samples (5-100 ng) using reagents from the Illumina Stranded mRNA Prep (cat# 20020189) and </w:t>
      </w:r>
      <w:r w:rsidRPr="14606633" w:rsidR="00E15538">
        <w:rPr>
          <w:lang w:val="en-US"/>
        </w:rPr>
        <w:t>TruSeq</w:t>
      </w:r>
      <w:r w:rsidRPr="14606633" w:rsidR="00E15538">
        <w:rPr>
          <w:lang w:val="en-US"/>
        </w:rPr>
        <w:t xml:space="preserve"> RNA UD Indexes (20040534) for reverse transcription,</w:t>
      </w:r>
      <w:r w:rsidRPr="14606633" w:rsidR="00E15538">
        <w:rPr>
          <w:lang w:val="en-US"/>
        </w:rPr>
        <w:t xml:space="preserve"> adapter ligation and </w:t>
      </w:r>
      <w:r w:rsidRPr="14606633" w:rsidR="00E15538">
        <w:rPr>
          <w:lang w:val="en-US"/>
        </w:rPr>
        <w:t>pcr</w:t>
      </w:r>
      <w:r w:rsidRPr="14606633" w:rsidR="00E15538">
        <w:rPr>
          <w:lang w:val="en-US"/>
        </w:rPr>
        <w:t xml:space="preserve"> amplification.  Amplified libraries were hybridized to biotin-labeled probes from the Illumina Exome Panel (cat# 20020183, San Diego, CA) using the Illumina RNA Fast </w:t>
      </w:r>
      <w:r w:rsidRPr="14606633" w:rsidR="00E15538">
        <w:rPr>
          <w:lang w:val="en-US"/>
        </w:rPr>
        <w:t>Hyb</w:t>
      </w:r>
      <w:r w:rsidRPr="14606633" w:rsidR="00E15538">
        <w:rPr>
          <w:lang w:val="en-US"/>
        </w:rPr>
        <w:t xml:space="preserve"> Enrichment kit (20040540) to generate strand specific librar</w:t>
      </w:r>
      <w:r w:rsidRPr="14606633" w:rsidR="00E15538">
        <w:rPr>
          <w:lang w:val="en-US"/>
        </w:rPr>
        <w:t xml:space="preserve">ies enriched for coding regions of the transcriptome.  Exon-enriched libraries were qualified on an Agilent Technologies 2200 </w:t>
      </w:r>
      <w:r w:rsidRPr="14606633" w:rsidR="00E15538">
        <w:rPr>
          <w:lang w:val="en-US"/>
        </w:rPr>
        <w:t>TapeStation</w:t>
      </w:r>
      <w:r w:rsidRPr="14606633" w:rsidR="00E15538">
        <w:rPr>
          <w:lang w:val="en-US"/>
        </w:rPr>
        <w:t xml:space="preserve"> using a D1000 </w:t>
      </w:r>
      <w:r w:rsidRPr="14606633" w:rsidR="00E15538">
        <w:rPr>
          <w:lang w:val="en-US"/>
        </w:rPr>
        <w:t>ScreenTape</w:t>
      </w:r>
      <w:r w:rsidRPr="14606633" w:rsidR="00E15538">
        <w:rPr>
          <w:lang w:val="en-US"/>
        </w:rPr>
        <w:t xml:space="preserve"> assay (cat# 5067-5582 and 5067-5583, Santa Clara, CA).  The molarity of adapter-modified mole</w:t>
      </w:r>
      <w:r w:rsidRPr="14606633" w:rsidR="00E15538">
        <w:rPr>
          <w:lang w:val="en-US"/>
        </w:rPr>
        <w:t xml:space="preserve">cules was defined by quantitative PCR using the Kapa Biosystems Kapa Library Quant Kit (cat#KK4824, Roche, </w:t>
      </w:r>
      <w:r w:rsidRPr="14606633" w:rsidR="00E15538">
        <w:rPr>
          <w:lang w:val="en-US"/>
        </w:rPr>
        <w:t>Rotkreuz</w:t>
      </w:r>
      <w:r w:rsidRPr="14606633" w:rsidR="00E15538">
        <w:rPr>
          <w:lang w:val="en-US"/>
        </w:rPr>
        <w:t>, Switzerland).  Individual libraries were normalized and pooled in preparation for Illumina sequence analysis. Sequencing libraries were che</w:t>
      </w:r>
      <w:r w:rsidRPr="14606633" w:rsidR="00E15538">
        <w:rPr>
          <w:lang w:val="en-US"/>
        </w:rPr>
        <w:t xml:space="preserve">mically denatured in preparation for sequencing.  Following transfer of the denatured samples to an Illumina </w:t>
      </w:r>
      <w:r w:rsidRPr="14606633" w:rsidR="00E15538">
        <w:rPr>
          <w:lang w:val="en-US"/>
        </w:rPr>
        <w:t>NovaSeq</w:t>
      </w:r>
      <w:r w:rsidRPr="14606633" w:rsidR="00E15538">
        <w:rPr>
          <w:lang w:val="en-US"/>
        </w:rPr>
        <w:t xml:space="preserve"> X instrument, a 151 x 151 cycle paired end sequence run was performed using a </w:t>
      </w:r>
      <w:r w:rsidRPr="14606633" w:rsidR="00E15538">
        <w:rPr>
          <w:lang w:val="en-US"/>
        </w:rPr>
        <w:t>NovaSeq</w:t>
      </w:r>
      <w:r w:rsidRPr="14606633" w:rsidR="00E15538">
        <w:rPr>
          <w:lang w:val="en-US"/>
        </w:rPr>
        <w:t xml:space="preserve"> X Series 10B Reagent Kit (20085594). </w:t>
      </w:r>
      <w:commentRangeEnd w:id="320"/>
      <w:r>
        <w:rPr>
          <w:rStyle w:val="CommentReference"/>
        </w:rPr>
        <w:commentReference w:id="320"/>
      </w:r>
    </w:p>
    <w:p w:rsidR="00642725" w:rsidP="00ED45B1" w:rsidRDefault="00642725" w14:paraId="0000003D" w14:textId="77777777">
      <w:pPr>
        <w:spacing w:line="480" w:lineRule="auto"/>
      </w:pPr>
    </w:p>
    <w:p w:rsidR="00642725" w:rsidP="00ED45B1" w:rsidRDefault="00E15538" w14:paraId="0000003E" w14:textId="77777777">
      <w:pPr>
        <w:spacing w:line="480" w:lineRule="auto"/>
        <w:rPr>
          <w:b/>
        </w:rPr>
      </w:pPr>
      <w:r>
        <w:rPr>
          <w:b/>
        </w:rPr>
        <w:t xml:space="preserve">Sequencing </w:t>
      </w:r>
      <w:r>
        <w:rPr>
          <w:b/>
        </w:rPr>
        <w:t>Analysis</w:t>
      </w:r>
    </w:p>
    <w:p w:rsidR="00642725" w:rsidP="00ED45B1" w:rsidRDefault="00E15538" w14:paraId="0000003F" w14:textId="77777777" w14:noSpellErr="1">
      <w:pPr>
        <w:spacing w:line="480" w:lineRule="auto"/>
      </w:pPr>
      <w:r w:rsidRPr="14606633" w:rsidR="00E15538">
        <w:rPr>
          <w:lang w:val="en-US"/>
        </w:rPr>
        <w:t>FASTQ reads were assessed for quality using FastQC.</w:t>
      </w:r>
      <w:hyperlink r:id="R251275426a554407">
        <w:r w:rsidRPr="14606633" w:rsidR="00E15538">
          <w:rPr>
            <w:vertAlign w:val="superscript"/>
            <w:lang w:val="en-US"/>
          </w:rPr>
          <w:t>21</w:t>
        </w:r>
      </w:hyperlink>
      <w:r w:rsidRPr="14606633" w:rsidR="00E15538">
        <w:rPr>
          <w:lang w:val="en-US"/>
        </w:rPr>
        <w:t xml:space="preserve"> Reads were aligned to the GRCm39 genome using STAR</w:t>
      </w:r>
      <w:hyperlink r:id="R3d5d5339dd384446">
        <w:r w:rsidRPr="14606633" w:rsidR="00E15538">
          <w:rPr>
            <w:vertAlign w:val="superscript"/>
            <w:lang w:val="en-US"/>
          </w:rPr>
          <w:t>22</w:t>
        </w:r>
      </w:hyperlink>
      <w:r w:rsidRPr="14606633" w:rsidR="00E15538">
        <w:rPr>
          <w:lang w:val="en-US"/>
        </w:rPr>
        <w:t>. Mapped reads were assigned using featureCounts</w:t>
      </w:r>
      <w:hyperlink r:id="Ra2f64461823c4763">
        <w:r w:rsidRPr="14606633" w:rsidR="00E15538">
          <w:rPr>
            <w:vertAlign w:val="superscript"/>
            <w:lang w:val="en-US"/>
          </w:rPr>
          <w:t>23</w:t>
        </w:r>
      </w:hyperlink>
      <w:r w:rsidRPr="14606633" w:rsidR="00E15538">
        <w:rPr>
          <w:rFonts w:ascii="Arial Unicode MS" w:hAnsi="Arial Unicode MS" w:eastAsia="Arial Unicode MS" w:cs="Arial Unicode MS"/>
          <w:lang w:val="en-US"/>
        </w:rPr>
        <w:t>. Genes were filtered based on at least one sample with an RPKM of ≥ 1. Differential expression analysis was performed using edgeR</w:t>
      </w:r>
      <w:hyperlink r:id="Rae98ecfd08834c17">
        <w:r w:rsidRPr="14606633" w:rsidR="00E15538">
          <w:rPr>
            <w:vertAlign w:val="superscript"/>
            <w:lang w:val="en-US"/>
          </w:rPr>
          <w:t>24</w:t>
        </w:r>
      </w:hyperlink>
      <w:r w:rsidRPr="14606633" w:rsidR="00E15538">
        <w:rPr>
          <w:lang w:val="en-US"/>
        </w:rPr>
        <w:t xml:space="preserve"> with significant genes meeting a &lt;&lt;GO threshold info&gt;&gt; cutoff. </w:t>
      </w:r>
    </w:p>
    <w:p w:rsidR="00642725" w:rsidP="00ED45B1" w:rsidRDefault="00642725" w14:paraId="00000040" w14:textId="77777777">
      <w:pPr>
        <w:spacing w:line="480" w:lineRule="auto"/>
      </w:pPr>
    </w:p>
    <w:p w:rsidR="00642725" w:rsidP="00ED45B1" w:rsidRDefault="00E15538" w14:paraId="00000041" w14:textId="77777777">
      <w:pPr>
        <w:spacing w:line="480" w:lineRule="auto"/>
        <w:rPr>
          <w:b/>
        </w:rPr>
      </w:pPr>
      <w:r>
        <w:rPr>
          <w:b/>
        </w:rPr>
        <w:t>Pathway analysis (GO)</w:t>
      </w:r>
    </w:p>
    <w:p w:rsidR="00642725" w:rsidP="00ED45B1" w:rsidRDefault="00E15538" w14:paraId="00000042" w14:textId="77777777" w14:noSpellErr="1">
      <w:pPr>
        <w:spacing w:line="480" w:lineRule="auto"/>
      </w:pPr>
      <w:r w:rsidRPr="14606633" w:rsidR="00E15538">
        <w:rPr>
          <w:lang w:val="en-US"/>
        </w:rPr>
        <w:t xml:space="preserve">Need a list of all of the tools used </w:t>
      </w:r>
    </w:p>
    <w:p w:rsidR="00642725" w:rsidP="00ED45B1" w:rsidRDefault="00642725" w14:paraId="00000043" w14:textId="77777777">
      <w:pPr>
        <w:spacing w:line="480" w:lineRule="auto"/>
      </w:pPr>
    </w:p>
    <w:p w:rsidR="00642725" w:rsidP="00ED45B1" w:rsidRDefault="00642725" w14:paraId="00000044" w14:textId="77777777">
      <w:pPr>
        <w:spacing w:line="480" w:lineRule="auto"/>
      </w:pPr>
    </w:p>
    <w:p w:rsidR="00642725" w:rsidP="00ED45B1" w:rsidRDefault="00642725" w14:paraId="00000045" w14:textId="77777777">
      <w:pPr>
        <w:spacing w:line="480" w:lineRule="auto"/>
      </w:pPr>
    </w:p>
    <w:p w:rsidR="00642725" w:rsidP="00ED45B1" w:rsidRDefault="00642725" w14:paraId="00000046" w14:textId="77777777">
      <w:pPr>
        <w:spacing w:line="480" w:lineRule="auto"/>
      </w:pPr>
    </w:p>
    <w:p w:rsidR="00642725" w:rsidP="00ED45B1" w:rsidRDefault="00642725" w14:paraId="00000047" w14:textId="77777777">
      <w:pPr>
        <w:widowControl w:val="0"/>
        <w:pBdr>
          <w:top w:val="nil"/>
          <w:left w:val="nil"/>
          <w:bottom w:val="nil"/>
          <w:right w:val="nil"/>
          <w:between w:val="nil"/>
        </w:pBdr>
        <w:spacing w:line="480" w:lineRule="auto"/>
      </w:pPr>
    </w:p>
    <w:p w:rsidR="00ED45B1" w:rsidRDefault="00ED45B1" w14:paraId="23348AEB" w14:textId="77777777">
      <w:r>
        <w:br w:type="page"/>
      </w:r>
    </w:p>
    <w:p w:rsidR="00642725" w:rsidP="00ED45B1" w:rsidRDefault="00E15538" w14:paraId="00000048" w14:textId="7F70BDF6">
      <w:pPr>
        <w:spacing w:line="480" w:lineRule="auto"/>
      </w:pPr>
      <w:hyperlink r:id="rId16">
        <w:r>
          <w:rPr>
            <w:b/>
          </w:rPr>
          <w:t>References</w:t>
        </w:r>
      </w:hyperlink>
    </w:p>
    <w:p w:rsidR="00642725" w:rsidP="00ED45B1" w:rsidRDefault="00642725" w14:paraId="00000049" w14:textId="77777777">
      <w:pPr>
        <w:spacing w:line="480" w:lineRule="auto"/>
        <w:jc w:val="center"/>
      </w:pPr>
    </w:p>
    <w:p w:rsidR="00642725" w:rsidP="00ED45B1" w:rsidRDefault="00E15538" w14:paraId="0000004A" w14:textId="77777777">
      <w:pPr>
        <w:widowControl w:val="0"/>
        <w:pBdr>
          <w:top w:val="nil"/>
          <w:left w:val="nil"/>
          <w:bottom w:val="nil"/>
          <w:right w:val="nil"/>
          <w:between w:val="nil"/>
        </w:pBdr>
        <w:spacing w:line="480" w:lineRule="auto"/>
        <w:ind w:left="264" w:hanging="264"/>
      </w:pPr>
      <w:hyperlink r:id="rId17">
        <w:r>
          <w:t>1.</w:t>
        </w:r>
        <w:r>
          <w:tab/>
        </w:r>
        <w:r>
          <w:t xml:space="preserve">Ostrom, Q. T. </w:t>
        </w:r>
      </w:hyperlink>
      <w:hyperlink r:id="rId18">
        <w:r>
          <w:rPr>
            <w:i/>
          </w:rPr>
          <w:t>et al.</w:t>
        </w:r>
      </w:hyperlink>
      <w:hyperlink r:id="rId19">
        <w:r>
          <w:t xml:space="preserve"> CBTRUS Statistical Report: Pediatric Brain Tumor</w:t>
        </w:r>
        <w:r>
          <w:t xml:space="preserve"> Foundation Childhood and Adolescent Primary Brain and Other Central Nervous System Tumors Diagnosed in the United States in 2014–2018. </w:t>
        </w:r>
      </w:hyperlink>
      <w:hyperlink r:id="rId20">
        <w:r>
          <w:rPr>
            <w:i/>
          </w:rPr>
          <w:t xml:space="preserve">Neuro-Oncol. </w:t>
        </w:r>
      </w:hyperlink>
      <w:hyperlink r:id="rId21">
        <w:r>
          <w:rPr>
            <w:b/>
          </w:rPr>
          <w:t>24</w:t>
        </w:r>
      </w:hyperlink>
      <w:hyperlink r:id="rId22">
        <w:r>
          <w:t>, iii1–iii38 (2022).</w:t>
        </w:r>
      </w:hyperlink>
    </w:p>
    <w:p w:rsidR="00642725" w:rsidP="00ED45B1" w:rsidRDefault="00E15538" w14:paraId="0000004B" w14:textId="77777777">
      <w:pPr>
        <w:widowControl w:val="0"/>
        <w:pBdr>
          <w:top w:val="nil"/>
          <w:left w:val="nil"/>
          <w:bottom w:val="nil"/>
          <w:right w:val="nil"/>
          <w:between w:val="nil"/>
        </w:pBdr>
        <w:spacing w:line="480" w:lineRule="auto"/>
        <w:ind w:left="264" w:hanging="264"/>
      </w:pPr>
      <w:hyperlink r:id="rId23">
        <w:r>
          <w:t>2.</w:t>
        </w:r>
        <w:r>
          <w:tab/>
        </w:r>
        <w:r>
          <w:t xml:space="preserve">Van Den Bent, M. J. </w:t>
        </w:r>
      </w:hyperlink>
      <w:hyperlink r:id="rId24">
        <w:r>
          <w:rPr>
            <w:i/>
          </w:rPr>
          <w:t>et al.</w:t>
        </w:r>
      </w:hyperlink>
      <w:hyperlink r:id="rId25">
        <w:r>
          <w:t xml:space="preserve"> Primary brain </w:t>
        </w:r>
        <w:proofErr w:type="spellStart"/>
        <w:r>
          <w:t>tumours</w:t>
        </w:r>
        <w:proofErr w:type="spellEnd"/>
        <w:r>
          <w:t xml:space="preserve"> in adults. </w:t>
        </w:r>
      </w:hyperlink>
      <w:hyperlink r:id="rId26">
        <w:r>
          <w:rPr>
            <w:i/>
          </w:rPr>
          <w:t xml:space="preserve">The Lancet </w:t>
        </w:r>
      </w:hyperlink>
      <w:hyperlink r:id="rId27">
        <w:r>
          <w:rPr>
            <w:b/>
          </w:rPr>
          <w:t>402</w:t>
        </w:r>
      </w:hyperlink>
      <w:hyperlink r:id="rId28">
        <w:r>
          <w:t>, 1564–1579 (2023).</w:t>
        </w:r>
      </w:hyperlink>
    </w:p>
    <w:p w:rsidR="00642725" w:rsidP="00ED45B1" w:rsidRDefault="00E15538" w14:paraId="0000004C" w14:textId="77777777">
      <w:pPr>
        <w:widowControl w:val="0"/>
        <w:pBdr>
          <w:top w:val="nil"/>
          <w:left w:val="nil"/>
          <w:bottom w:val="nil"/>
          <w:right w:val="nil"/>
          <w:between w:val="nil"/>
        </w:pBdr>
        <w:spacing w:line="480" w:lineRule="auto"/>
        <w:ind w:left="264" w:hanging="264"/>
      </w:pPr>
      <w:hyperlink r:id="rId29">
        <w:r>
          <w:t>3.</w:t>
        </w:r>
        <w:r>
          <w:tab/>
        </w:r>
        <w:proofErr w:type="spellStart"/>
        <w:r>
          <w:t>Stupp</w:t>
        </w:r>
        <w:proofErr w:type="spellEnd"/>
        <w:r>
          <w:t xml:space="preserve">, R. </w:t>
        </w:r>
      </w:hyperlink>
      <w:hyperlink r:id="rId30">
        <w:r>
          <w:rPr>
            <w:i/>
          </w:rPr>
          <w:t>et al.</w:t>
        </w:r>
      </w:hyperlink>
      <w:hyperlink r:id="rId31">
        <w:r>
          <w:t xml:space="preserve"> Radiotherapy plus concomitant and adjuvant temozolomide for glioblastoma. </w:t>
        </w:r>
      </w:hyperlink>
      <w:hyperlink r:id="rId32">
        <w:r>
          <w:rPr>
            <w:i/>
          </w:rPr>
          <w:t xml:space="preserve">N. Engl. J. Med. </w:t>
        </w:r>
      </w:hyperlink>
      <w:hyperlink r:id="rId33">
        <w:r>
          <w:rPr>
            <w:b/>
          </w:rPr>
          <w:t>352</w:t>
        </w:r>
      </w:hyperlink>
      <w:hyperlink r:id="rId34">
        <w:r>
          <w:t>, 987–996 (2005).</w:t>
        </w:r>
      </w:hyperlink>
    </w:p>
    <w:p w:rsidR="00642725" w:rsidP="00ED45B1" w:rsidRDefault="00E15538" w14:paraId="0000004D" w14:textId="77777777">
      <w:pPr>
        <w:widowControl w:val="0"/>
        <w:pBdr>
          <w:top w:val="nil"/>
          <w:left w:val="nil"/>
          <w:bottom w:val="nil"/>
          <w:right w:val="nil"/>
          <w:between w:val="nil"/>
        </w:pBdr>
        <w:spacing w:line="480" w:lineRule="auto"/>
        <w:ind w:left="264" w:hanging="264"/>
      </w:pPr>
      <w:hyperlink r:id="rId35">
        <w:r>
          <w:t>4.</w:t>
        </w:r>
        <w:r>
          <w:tab/>
        </w:r>
        <w:proofErr w:type="spellStart"/>
        <w:r>
          <w:t>Lassman</w:t>
        </w:r>
        <w:proofErr w:type="spellEnd"/>
        <w:r>
          <w:t xml:space="preserve">, A. B. </w:t>
        </w:r>
      </w:hyperlink>
      <w:hyperlink r:id="rId36">
        <w:r>
          <w:rPr>
            <w:i/>
          </w:rPr>
          <w:t>et al.</w:t>
        </w:r>
      </w:hyperlink>
      <w:hyperlink r:id="rId37">
        <w:r>
          <w:t xml:space="preserve"> </w:t>
        </w:r>
        <w:proofErr w:type="spellStart"/>
        <w:r>
          <w:t>Depatuxizumab</w:t>
        </w:r>
        <w:proofErr w:type="spellEnd"/>
        <w:r>
          <w:t xml:space="preserve"> </w:t>
        </w:r>
        <w:proofErr w:type="spellStart"/>
        <w:r>
          <w:t>mafodotin</w:t>
        </w:r>
        <w:proofErr w:type="spellEnd"/>
        <w:r>
          <w:t xml:space="preserve"> in EGFR-amplified newly diagnosed glioblastoma: A phase III randomized clinical trial. </w:t>
        </w:r>
      </w:hyperlink>
      <w:hyperlink r:id="rId38">
        <w:r>
          <w:rPr>
            <w:i/>
          </w:rPr>
          <w:t xml:space="preserve">Neuro-Oncol. </w:t>
        </w:r>
      </w:hyperlink>
      <w:hyperlink r:id="rId39">
        <w:r>
          <w:rPr>
            <w:b/>
          </w:rPr>
          <w:t>25</w:t>
        </w:r>
      </w:hyperlink>
      <w:hyperlink r:id="rId40">
        <w:r>
          <w:t>, 339–350 (2023).</w:t>
        </w:r>
      </w:hyperlink>
    </w:p>
    <w:p w:rsidR="00642725" w:rsidP="00ED45B1" w:rsidRDefault="00E15538" w14:paraId="0000004E" w14:textId="77777777">
      <w:pPr>
        <w:widowControl w:val="0"/>
        <w:pBdr>
          <w:top w:val="nil"/>
          <w:left w:val="nil"/>
          <w:bottom w:val="nil"/>
          <w:right w:val="nil"/>
          <w:between w:val="nil"/>
        </w:pBdr>
        <w:spacing w:line="480" w:lineRule="auto"/>
        <w:ind w:left="264" w:hanging="264"/>
      </w:pPr>
      <w:hyperlink r:id="rId41">
        <w:r>
          <w:t>5.</w:t>
        </w:r>
        <w:r>
          <w:tab/>
        </w:r>
        <w:r>
          <w:t xml:space="preserve">Claus, E. B., </w:t>
        </w:r>
        <w:proofErr w:type="spellStart"/>
        <w:r>
          <w:t>Cannataro</w:t>
        </w:r>
        <w:proofErr w:type="spellEnd"/>
        <w:r>
          <w:t>, V. L., Gaffney, S. G. &amp; Townsend, J. P. Environmental and sex-spe</w:t>
        </w:r>
        <w:r>
          <w:t xml:space="preserve">cific molecular signatures of glioma causation. </w:t>
        </w:r>
      </w:hyperlink>
      <w:hyperlink r:id="rId42">
        <w:r>
          <w:rPr>
            <w:i/>
          </w:rPr>
          <w:t xml:space="preserve">Neuro-Oncol. </w:t>
        </w:r>
      </w:hyperlink>
      <w:hyperlink r:id="rId43">
        <w:r>
          <w:rPr>
            <w:b/>
          </w:rPr>
          <w:t>24</w:t>
        </w:r>
      </w:hyperlink>
      <w:hyperlink r:id="rId44">
        <w:r>
          <w:t>, 29–36</w:t>
        </w:r>
        <w:r>
          <w:t xml:space="preserve"> (2022).</w:t>
        </w:r>
      </w:hyperlink>
    </w:p>
    <w:p w:rsidR="00642725" w:rsidP="00ED45B1" w:rsidRDefault="00E15538" w14:paraId="0000004F" w14:textId="77777777">
      <w:pPr>
        <w:widowControl w:val="0"/>
        <w:pBdr>
          <w:top w:val="nil"/>
          <w:left w:val="nil"/>
          <w:bottom w:val="nil"/>
          <w:right w:val="nil"/>
          <w:between w:val="nil"/>
        </w:pBdr>
        <w:spacing w:line="480" w:lineRule="auto"/>
        <w:ind w:left="264" w:hanging="264"/>
      </w:pPr>
      <w:hyperlink r:id="rId45">
        <w:r>
          <w:t>6.</w:t>
        </w:r>
        <w:r>
          <w:tab/>
        </w:r>
        <w:r>
          <w:t xml:space="preserve">Philpott, C., </w:t>
        </w:r>
        <w:proofErr w:type="spellStart"/>
        <w:r>
          <w:t>Tovell</w:t>
        </w:r>
        <w:proofErr w:type="spellEnd"/>
        <w:r>
          <w:t xml:space="preserve">, H., </w:t>
        </w:r>
        <w:proofErr w:type="spellStart"/>
        <w:r>
          <w:t>Frayling</w:t>
        </w:r>
        <w:proofErr w:type="spellEnd"/>
        <w:r>
          <w:t xml:space="preserve">, I. M., Cooper, D. N. &amp; Upadhyaya, M. The NF1 somatic mutational landscape in sporadic human cancers. </w:t>
        </w:r>
      </w:hyperlink>
      <w:hyperlink r:id="rId46">
        <w:r>
          <w:rPr>
            <w:i/>
          </w:rPr>
          <w:t xml:space="preserve">Hum. Genomics </w:t>
        </w:r>
      </w:hyperlink>
      <w:hyperlink r:id="rId47">
        <w:r>
          <w:rPr>
            <w:b/>
          </w:rPr>
          <w:t>11</w:t>
        </w:r>
      </w:hyperlink>
      <w:hyperlink r:id="rId48">
        <w:r>
          <w:t>, 13 (2017).</w:t>
        </w:r>
      </w:hyperlink>
    </w:p>
    <w:p w:rsidR="00642725" w:rsidP="00ED45B1" w:rsidRDefault="00E15538" w14:paraId="00000050" w14:textId="77777777">
      <w:pPr>
        <w:widowControl w:val="0"/>
        <w:pBdr>
          <w:top w:val="nil"/>
          <w:left w:val="nil"/>
          <w:bottom w:val="nil"/>
          <w:right w:val="nil"/>
          <w:between w:val="nil"/>
        </w:pBdr>
        <w:spacing w:line="480" w:lineRule="auto"/>
        <w:ind w:left="264" w:hanging="264"/>
      </w:pPr>
      <w:hyperlink r:id="rId49">
        <w:r>
          <w:t>7.</w:t>
        </w:r>
        <w:r>
          <w:tab/>
        </w:r>
        <w:r>
          <w:t xml:space="preserve">Li, Z. </w:t>
        </w:r>
      </w:hyperlink>
      <w:hyperlink r:id="rId50">
        <w:r>
          <w:rPr>
            <w:i/>
          </w:rPr>
          <w:t>et al.</w:t>
        </w:r>
      </w:hyperlink>
      <w:hyperlink r:id="rId51">
        <w:r>
          <w:t xml:space="preserve"> Clinical sequencing reveals diagnostic, therapeutic, and prognostic biomarkers for adult-type diffuse gliomas. </w:t>
        </w:r>
      </w:hyperlink>
      <w:hyperlink r:id="rId52">
        <w:proofErr w:type="spellStart"/>
        <w:r>
          <w:rPr>
            <w:i/>
          </w:rPr>
          <w:t>Heliyon</w:t>
        </w:r>
        <w:proofErr w:type="spellEnd"/>
        <w:r>
          <w:rPr>
            <w:i/>
          </w:rPr>
          <w:t xml:space="preserve"> </w:t>
        </w:r>
      </w:hyperlink>
      <w:hyperlink r:id="rId53">
        <w:r>
          <w:rPr>
            <w:b/>
          </w:rPr>
          <w:t>10</w:t>
        </w:r>
      </w:hyperlink>
      <w:hyperlink r:id="rId54">
        <w:r>
          <w:t>, e37712 (2024).</w:t>
        </w:r>
      </w:hyperlink>
    </w:p>
    <w:p w:rsidR="00642725" w:rsidP="00ED45B1" w:rsidRDefault="00E15538" w14:paraId="00000051" w14:textId="77777777">
      <w:pPr>
        <w:widowControl w:val="0"/>
        <w:pBdr>
          <w:top w:val="nil"/>
          <w:left w:val="nil"/>
          <w:bottom w:val="nil"/>
          <w:right w:val="nil"/>
          <w:between w:val="nil"/>
        </w:pBdr>
        <w:spacing w:line="480" w:lineRule="auto"/>
        <w:ind w:left="264" w:hanging="264"/>
      </w:pPr>
      <w:hyperlink r:id="rId55">
        <w:r>
          <w:t>8.</w:t>
        </w:r>
        <w:r>
          <w:tab/>
        </w:r>
        <w:r>
          <w:t xml:space="preserve">Foulkes, W. D., Flanders, T. Y., Pollock, P. M. &amp; Hayward, N. K. The CDKN2A (p16) gene and human cancer. </w:t>
        </w:r>
      </w:hyperlink>
      <w:hyperlink r:id="rId56">
        <w:r>
          <w:rPr>
            <w:i/>
          </w:rPr>
          <w:t xml:space="preserve">Mol. Med. </w:t>
        </w:r>
        <w:proofErr w:type="spellStart"/>
        <w:r>
          <w:rPr>
            <w:i/>
          </w:rPr>
          <w:t>Camb</w:t>
        </w:r>
        <w:proofErr w:type="spellEnd"/>
        <w:r>
          <w:rPr>
            <w:i/>
          </w:rPr>
          <w:t xml:space="preserve">. Mass </w:t>
        </w:r>
      </w:hyperlink>
      <w:hyperlink r:id="rId57">
        <w:r>
          <w:rPr>
            <w:b/>
          </w:rPr>
          <w:t>3</w:t>
        </w:r>
      </w:hyperlink>
      <w:hyperlink r:id="rId58">
        <w:r>
          <w:t>, 5–20 (1997).</w:t>
        </w:r>
      </w:hyperlink>
    </w:p>
    <w:p w:rsidR="00642725" w:rsidP="00ED45B1" w:rsidRDefault="00E15538" w14:paraId="00000052" w14:textId="77777777">
      <w:pPr>
        <w:widowControl w:val="0"/>
        <w:pBdr>
          <w:top w:val="nil"/>
          <w:left w:val="nil"/>
          <w:bottom w:val="nil"/>
          <w:right w:val="nil"/>
          <w:between w:val="nil"/>
        </w:pBdr>
        <w:spacing w:line="480" w:lineRule="auto"/>
        <w:ind w:left="264" w:hanging="264"/>
      </w:pPr>
      <w:hyperlink r:id="rId59">
        <w:r>
          <w:t>9.</w:t>
        </w:r>
        <w:r>
          <w:tab/>
        </w:r>
        <w:r>
          <w:t xml:space="preserve">Chen, C.-Y., Chen, J., He, L. &amp; Stiles, B. L. PTEN: Tumor Suppressor and Metabolic Regulator. </w:t>
        </w:r>
      </w:hyperlink>
      <w:hyperlink r:id="rId60">
        <w:r>
          <w:rPr>
            <w:i/>
          </w:rPr>
          <w:t xml:space="preserve">Front. Endocrinol. </w:t>
        </w:r>
      </w:hyperlink>
      <w:hyperlink r:id="rId61">
        <w:r>
          <w:rPr>
            <w:b/>
          </w:rPr>
          <w:t>9</w:t>
        </w:r>
      </w:hyperlink>
      <w:hyperlink r:id="rId62">
        <w:r>
          <w:t>, 338 (2018).</w:t>
        </w:r>
      </w:hyperlink>
    </w:p>
    <w:p w:rsidR="00642725" w:rsidP="00ED45B1" w:rsidRDefault="00E15538" w14:paraId="00000053" w14:textId="77777777">
      <w:pPr>
        <w:widowControl w:val="0"/>
        <w:pBdr>
          <w:top w:val="nil"/>
          <w:left w:val="nil"/>
          <w:bottom w:val="nil"/>
          <w:right w:val="nil"/>
          <w:between w:val="nil"/>
        </w:pBdr>
        <w:spacing w:line="480" w:lineRule="auto"/>
        <w:ind w:left="264" w:hanging="264"/>
      </w:pPr>
      <w:hyperlink r:id="rId63">
        <w:r>
          <w:t>10.</w:t>
        </w:r>
        <w:r>
          <w:tab/>
        </w:r>
        <w:r>
          <w:t>Fernández-</w:t>
        </w:r>
        <w:proofErr w:type="spellStart"/>
        <w:r>
          <w:t>Medarde</w:t>
        </w:r>
        <w:proofErr w:type="spellEnd"/>
        <w:r>
          <w:t xml:space="preserve">, A. &amp; Santos, E. Ras in Cancer and Developmental Diseases. </w:t>
        </w:r>
      </w:hyperlink>
      <w:hyperlink r:id="rId64">
        <w:r>
          <w:rPr>
            <w:i/>
          </w:rPr>
          <w:t xml:space="preserve">Genes Cancer </w:t>
        </w:r>
      </w:hyperlink>
      <w:hyperlink r:id="rId65">
        <w:r>
          <w:rPr>
            <w:b/>
          </w:rPr>
          <w:t>2</w:t>
        </w:r>
      </w:hyperlink>
      <w:hyperlink r:id="rId66">
        <w:r>
          <w:t>, 344–358 (2011).</w:t>
        </w:r>
      </w:hyperlink>
    </w:p>
    <w:p w:rsidR="00642725" w:rsidP="00ED45B1" w:rsidRDefault="00E15538" w14:paraId="00000054" w14:textId="77777777">
      <w:pPr>
        <w:widowControl w:val="0"/>
        <w:pBdr>
          <w:top w:val="nil"/>
          <w:left w:val="nil"/>
          <w:bottom w:val="nil"/>
          <w:right w:val="nil"/>
          <w:between w:val="nil"/>
        </w:pBdr>
        <w:spacing w:line="480" w:lineRule="auto"/>
        <w:ind w:left="264" w:hanging="264"/>
      </w:pPr>
      <w:hyperlink r:id="rId67">
        <w:r>
          <w:t>11.</w:t>
        </w:r>
        <w:r>
          <w:tab/>
        </w:r>
        <w:r>
          <w:t xml:space="preserve">Costa, A. D. A. &amp; Gutmann, D. H. Brain tumors in Neurofibromatosis type 1. </w:t>
        </w:r>
      </w:hyperlink>
      <w:hyperlink r:id="rId68">
        <w:r>
          <w:rPr>
            <w:i/>
          </w:rPr>
          <w:t xml:space="preserve">Neuro-Oncol. Adv. </w:t>
        </w:r>
      </w:hyperlink>
      <w:hyperlink r:id="rId69">
        <w:r>
          <w:rPr>
            <w:b/>
          </w:rPr>
          <w:t>1</w:t>
        </w:r>
      </w:hyperlink>
      <w:hyperlink r:id="rId70">
        <w:r>
          <w:t>, vdz040 (2019).</w:t>
        </w:r>
      </w:hyperlink>
    </w:p>
    <w:p w:rsidR="00642725" w:rsidP="00ED45B1" w:rsidRDefault="00E15538" w14:paraId="00000055" w14:textId="77777777">
      <w:pPr>
        <w:widowControl w:val="0"/>
        <w:pBdr>
          <w:top w:val="nil"/>
          <w:left w:val="nil"/>
          <w:bottom w:val="nil"/>
          <w:right w:val="nil"/>
          <w:between w:val="nil"/>
        </w:pBdr>
        <w:spacing w:line="480" w:lineRule="auto"/>
        <w:ind w:left="264" w:hanging="264"/>
      </w:pPr>
      <w:hyperlink r:id="rId71">
        <w:r>
          <w:t>12.</w:t>
        </w:r>
        <w:r>
          <w:tab/>
        </w:r>
        <w:r>
          <w:t xml:space="preserve">Hariharan, S. </w:t>
        </w:r>
      </w:hyperlink>
      <w:hyperlink r:id="rId72">
        <w:r>
          <w:rPr>
            <w:i/>
          </w:rPr>
          <w:t>et al.</w:t>
        </w:r>
      </w:hyperlink>
      <w:hyperlink r:id="rId73">
        <w:r>
          <w:t xml:space="preserve"> Interplay between ATRX and IDH1 mutations governs innate immune </w:t>
        </w:r>
        <w:r>
          <w:t xml:space="preserve">responses in diffuse gliomas. </w:t>
        </w:r>
      </w:hyperlink>
      <w:hyperlink r:id="rId74">
        <w:r>
          <w:rPr>
            <w:i/>
          </w:rPr>
          <w:t xml:space="preserve">Nat. </w:t>
        </w:r>
        <w:proofErr w:type="spellStart"/>
        <w:r>
          <w:rPr>
            <w:i/>
          </w:rPr>
          <w:t>Commun</w:t>
        </w:r>
        <w:proofErr w:type="spellEnd"/>
        <w:r>
          <w:rPr>
            <w:i/>
          </w:rPr>
          <w:t xml:space="preserve">. </w:t>
        </w:r>
      </w:hyperlink>
      <w:hyperlink r:id="rId75">
        <w:r>
          <w:rPr>
            <w:b/>
          </w:rPr>
          <w:t>15</w:t>
        </w:r>
      </w:hyperlink>
      <w:hyperlink r:id="rId76">
        <w:r>
          <w:t>, 730 (2024).</w:t>
        </w:r>
      </w:hyperlink>
    </w:p>
    <w:p w:rsidR="00642725" w:rsidP="00ED45B1" w:rsidRDefault="00E15538" w14:paraId="00000056" w14:textId="77777777">
      <w:pPr>
        <w:widowControl w:val="0"/>
        <w:pBdr>
          <w:top w:val="nil"/>
          <w:left w:val="nil"/>
          <w:bottom w:val="nil"/>
          <w:right w:val="nil"/>
          <w:between w:val="nil"/>
        </w:pBdr>
        <w:spacing w:line="480" w:lineRule="auto"/>
        <w:ind w:left="264" w:hanging="264"/>
      </w:pPr>
      <w:hyperlink r:id="rId77">
        <w:r>
          <w:t>13.</w:t>
        </w:r>
        <w:r>
          <w:tab/>
        </w:r>
        <w:proofErr w:type="spellStart"/>
        <w:r>
          <w:t>Schwartzentruber</w:t>
        </w:r>
        <w:proofErr w:type="spellEnd"/>
        <w:r>
          <w:t xml:space="preserve">, J. </w:t>
        </w:r>
      </w:hyperlink>
      <w:hyperlink r:id="rId78">
        <w:r>
          <w:rPr>
            <w:i/>
          </w:rPr>
          <w:t>et al.</w:t>
        </w:r>
      </w:hyperlink>
      <w:hyperlink r:id="rId79">
        <w:r>
          <w:t xml:space="preserve"> Driver mutations in histone H3.3 and chromatin </w:t>
        </w:r>
        <w:proofErr w:type="spellStart"/>
        <w:r>
          <w:t>remodelling</w:t>
        </w:r>
        <w:proofErr w:type="spellEnd"/>
        <w:r>
          <w:t xml:space="preserve"> genes in </w:t>
        </w:r>
        <w:proofErr w:type="spellStart"/>
        <w:r>
          <w:t>paediatric</w:t>
        </w:r>
        <w:proofErr w:type="spellEnd"/>
        <w:r>
          <w:t xml:space="preserve"> glioblastoma. </w:t>
        </w:r>
      </w:hyperlink>
      <w:hyperlink r:id="rId80">
        <w:r>
          <w:rPr>
            <w:i/>
          </w:rPr>
          <w:t xml:space="preserve">Nature </w:t>
        </w:r>
      </w:hyperlink>
      <w:hyperlink r:id="rId81">
        <w:r>
          <w:rPr>
            <w:b/>
          </w:rPr>
          <w:t>482</w:t>
        </w:r>
      </w:hyperlink>
      <w:hyperlink r:id="rId82">
        <w:r>
          <w:t>, 226–231 (2012).</w:t>
        </w:r>
      </w:hyperlink>
    </w:p>
    <w:p w:rsidR="00642725" w:rsidP="00ED45B1" w:rsidRDefault="00E15538" w14:paraId="00000057" w14:textId="77777777">
      <w:pPr>
        <w:widowControl w:val="0"/>
        <w:pBdr>
          <w:top w:val="nil"/>
          <w:left w:val="nil"/>
          <w:bottom w:val="nil"/>
          <w:right w:val="nil"/>
          <w:between w:val="nil"/>
        </w:pBdr>
        <w:spacing w:line="480" w:lineRule="auto"/>
        <w:ind w:left="264" w:hanging="264"/>
      </w:pPr>
      <w:hyperlink r:id="rId83">
        <w:r>
          <w:t>14.</w:t>
        </w:r>
        <w:r>
          <w:tab/>
        </w:r>
        <w:r>
          <w:t>Maser, R.</w:t>
        </w:r>
        <w:r>
          <w:t xml:space="preserve"> S. &amp; DePinho, R. A. Connecting chromosomes, crisis, and cancer. </w:t>
        </w:r>
      </w:hyperlink>
      <w:hyperlink r:id="rId84">
        <w:r>
          <w:rPr>
            <w:i/>
          </w:rPr>
          <w:t xml:space="preserve">Science </w:t>
        </w:r>
      </w:hyperlink>
      <w:hyperlink r:id="rId85">
        <w:r>
          <w:rPr>
            <w:b/>
          </w:rPr>
          <w:t>297</w:t>
        </w:r>
      </w:hyperlink>
      <w:hyperlink r:id="rId86">
        <w:r>
          <w:t>, 565–569 (2002).</w:t>
        </w:r>
      </w:hyperlink>
    </w:p>
    <w:p w:rsidR="00642725" w:rsidP="00ED45B1" w:rsidRDefault="00E15538" w14:paraId="00000058" w14:textId="77777777">
      <w:pPr>
        <w:widowControl w:val="0"/>
        <w:pBdr>
          <w:top w:val="nil"/>
          <w:left w:val="nil"/>
          <w:bottom w:val="nil"/>
          <w:right w:val="nil"/>
          <w:between w:val="nil"/>
        </w:pBdr>
        <w:spacing w:line="480" w:lineRule="auto"/>
        <w:ind w:left="264" w:hanging="264"/>
      </w:pPr>
      <w:hyperlink r:id="rId87">
        <w:r>
          <w:t>15.</w:t>
        </w:r>
        <w:r>
          <w:tab/>
        </w:r>
        <w:proofErr w:type="spellStart"/>
        <w:r>
          <w:t>Bedics</w:t>
        </w:r>
        <w:proofErr w:type="spellEnd"/>
        <w:r>
          <w:t xml:space="preserve">, G. </w:t>
        </w:r>
      </w:hyperlink>
      <w:hyperlink r:id="rId88">
        <w:r>
          <w:rPr>
            <w:i/>
          </w:rPr>
          <w:t>et al.</w:t>
        </w:r>
      </w:hyperlink>
      <w:hyperlink r:id="rId89">
        <w:r>
          <w:t xml:space="preserve"> Novel, clinically relevant genomic patterns identified by comprehensive genomic profiling in ATRX-deficient IDH-wildtype adult high-grade gliomas. </w:t>
        </w:r>
      </w:hyperlink>
      <w:hyperlink r:id="rId90">
        <w:r>
          <w:rPr>
            <w:i/>
          </w:rPr>
          <w:t xml:space="preserve">Sci. Rep. </w:t>
        </w:r>
      </w:hyperlink>
      <w:hyperlink r:id="rId91">
        <w:r>
          <w:rPr>
            <w:b/>
          </w:rPr>
          <w:t>13</w:t>
        </w:r>
      </w:hyperlink>
      <w:hyperlink r:id="rId92">
        <w:r>
          <w:t>, 18436 (2023).</w:t>
        </w:r>
      </w:hyperlink>
    </w:p>
    <w:p w:rsidR="00642725" w:rsidP="00ED45B1" w:rsidRDefault="00E15538" w14:paraId="00000059" w14:textId="77777777">
      <w:pPr>
        <w:widowControl w:val="0"/>
        <w:pBdr>
          <w:top w:val="nil"/>
          <w:left w:val="nil"/>
          <w:bottom w:val="nil"/>
          <w:right w:val="nil"/>
          <w:between w:val="nil"/>
        </w:pBdr>
        <w:spacing w:line="480" w:lineRule="auto"/>
        <w:ind w:left="264" w:hanging="264"/>
      </w:pPr>
      <w:hyperlink r:id="rId93">
        <w:r>
          <w:t>16.</w:t>
        </w:r>
        <w:r>
          <w:tab/>
        </w:r>
        <w:proofErr w:type="spellStart"/>
        <w:r>
          <w:t>Oppel</w:t>
        </w:r>
        <w:proofErr w:type="spellEnd"/>
        <w:r>
          <w:t xml:space="preserve">, F. </w:t>
        </w:r>
      </w:hyperlink>
      <w:hyperlink r:id="rId94">
        <w:r>
          <w:rPr>
            <w:i/>
          </w:rPr>
          <w:t>et al.</w:t>
        </w:r>
      </w:hyperlink>
      <w:hyperlink r:id="rId95">
        <w:r>
          <w:t xml:space="preserve"> Loss of </w:t>
        </w:r>
        <w:proofErr w:type="spellStart"/>
        <w:r>
          <w:t>atrx</w:t>
        </w:r>
        <w:proofErr w:type="spellEnd"/>
        <w:r>
          <w:t xml:space="preserve"> cooperates with p53-deficiency to promote the development of sarcomas and other malignancies. </w:t>
        </w:r>
      </w:hyperlink>
      <w:hyperlink r:id="rId96">
        <w:proofErr w:type="spellStart"/>
        <w:r>
          <w:rPr>
            <w:i/>
          </w:rPr>
          <w:t>PLoS</w:t>
        </w:r>
        <w:proofErr w:type="spellEnd"/>
        <w:r>
          <w:rPr>
            <w:i/>
          </w:rPr>
          <w:t xml:space="preserve"> Genet. </w:t>
        </w:r>
      </w:hyperlink>
      <w:hyperlink r:id="rId97">
        <w:r>
          <w:rPr>
            <w:b/>
          </w:rPr>
          <w:t>15</w:t>
        </w:r>
      </w:hyperlink>
      <w:hyperlink r:id="rId98">
        <w:r>
          <w:t>, e1008039 (2019).</w:t>
        </w:r>
      </w:hyperlink>
    </w:p>
    <w:p w:rsidR="00642725" w:rsidP="00ED45B1" w:rsidRDefault="00E15538" w14:paraId="0000005A" w14:textId="77777777">
      <w:pPr>
        <w:widowControl w:val="0"/>
        <w:pBdr>
          <w:top w:val="nil"/>
          <w:left w:val="nil"/>
          <w:bottom w:val="nil"/>
          <w:right w:val="nil"/>
          <w:between w:val="nil"/>
        </w:pBdr>
        <w:spacing w:line="480" w:lineRule="auto"/>
        <w:ind w:left="264" w:hanging="264"/>
      </w:pPr>
      <w:hyperlink r:id="rId99">
        <w:r>
          <w:t>17.</w:t>
        </w:r>
        <w:r>
          <w:tab/>
        </w:r>
        <w:r>
          <w:t>Holmen, S. L. &amp; Williams, B. O. Essential Role for Ras Signalin</w:t>
        </w:r>
        <w:r>
          <w:t xml:space="preserve">g in Glioblastoma Maintenance. </w:t>
        </w:r>
      </w:hyperlink>
      <w:hyperlink r:id="rId100">
        <w:r>
          <w:rPr>
            <w:i/>
          </w:rPr>
          <w:t xml:space="preserve">Cancer Res. </w:t>
        </w:r>
      </w:hyperlink>
      <w:hyperlink r:id="rId101">
        <w:r>
          <w:rPr>
            <w:b/>
          </w:rPr>
          <w:t>65</w:t>
        </w:r>
      </w:hyperlink>
      <w:hyperlink r:id="rId102">
        <w:r>
          <w:t>, 8250–8255 (2005).</w:t>
        </w:r>
      </w:hyperlink>
    </w:p>
    <w:p w:rsidR="00642725" w:rsidP="00ED45B1" w:rsidRDefault="00E15538" w14:paraId="0000005B" w14:textId="77777777">
      <w:pPr>
        <w:widowControl w:val="0"/>
        <w:pBdr>
          <w:top w:val="nil"/>
          <w:left w:val="nil"/>
          <w:bottom w:val="nil"/>
          <w:right w:val="nil"/>
          <w:between w:val="nil"/>
        </w:pBdr>
        <w:spacing w:line="480" w:lineRule="auto"/>
        <w:ind w:left="264" w:hanging="264"/>
      </w:pPr>
      <w:hyperlink r:id="rId103">
        <w:r>
          <w:t>18.</w:t>
        </w:r>
        <w:r>
          <w:tab/>
        </w:r>
        <w:r>
          <w:t xml:space="preserve">VanBrocklin, M. W., Robinson, J. P., </w:t>
        </w:r>
        <w:proofErr w:type="spellStart"/>
        <w:r>
          <w:t>Lastwika</w:t>
        </w:r>
        <w:proofErr w:type="spellEnd"/>
        <w:r>
          <w:t xml:space="preserve">, K. J., Khoury, J. D. &amp; Holmen, S. L. Targeted delivery of NRASQ61R and </w:t>
        </w:r>
        <w:proofErr w:type="spellStart"/>
        <w:r>
          <w:t>Cre</w:t>
        </w:r>
        <w:proofErr w:type="spellEnd"/>
        <w:r>
          <w:t>-recombinase to post-natal melanocytes induces melanoma in Ink4a/</w:t>
        </w:r>
        <w:proofErr w:type="spellStart"/>
        <w:r>
          <w:t>Arflox</w:t>
        </w:r>
        <w:proofErr w:type="spellEnd"/>
        <w:r>
          <w:t>/lo</w:t>
        </w:r>
        <w:r>
          <w:t xml:space="preserve">x mice. </w:t>
        </w:r>
      </w:hyperlink>
      <w:hyperlink r:id="rId104">
        <w:r>
          <w:rPr>
            <w:i/>
          </w:rPr>
          <w:t xml:space="preserve">Pigment Cell Melanoma Res. </w:t>
        </w:r>
      </w:hyperlink>
      <w:hyperlink r:id="rId105">
        <w:r>
          <w:rPr>
            <w:b/>
          </w:rPr>
          <w:t>23</w:t>
        </w:r>
      </w:hyperlink>
      <w:hyperlink r:id="rId106">
        <w:r>
          <w:t>, 531–541 (2010).</w:t>
        </w:r>
      </w:hyperlink>
    </w:p>
    <w:p w:rsidR="00642725" w:rsidP="00ED45B1" w:rsidRDefault="00E15538" w14:paraId="0000005C" w14:textId="77777777">
      <w:pPr>
        <w:widowControl w:val="0"/>
        <w:pBdr>
          <w:top w:val="nil"/>
          <w:left w:val="nil"/>
          <w:bottom w:val="nil"/>
          <w:right w:val="nil"/>
          <w:between w:val="nil"/>
        </w:pBdr>
        <w:spacing w:line="480" w:lineRule="auto"/>
        <w:ind w:left="264" w:hanging="264"/>
      </w:pPr>
      <w:hyperlink r:id="rId107">
        <w:r>
          <w:t>19.</w:t>
        </w:r>
        <w:r>
          <w:tab/>
        </w:r>
        <w:r>
          <w:t xml:space="preserve">Reddy, J. P. &amp; Li, Y. The RCAS-TVA system for introduction of oncogenes into selected somatic mammary epithelial cells in vivo. </w:t>
        </w:r>
      </w:hyperlink>
      <w:hyperlink r:id="rId108">
        <w:r>
          <w:rPr>
            <w:i/>
          </w:rPr>
          <w:t>J.</w:t>
        </w:r>
        <w:r>
          <w:rPr>
            <w:i/>
          </w:rPr>
          <w:t xml:space="preserve"> Mammary Gland Biol. Neoplasia </w:t>
        </w:r>
      </w:hyperlink>
      <w:hyperlink r:id="rId109">
        <w:r>
          <w:rPr>
            <w:b/>
          </w:rPr>
          <w:t>14</w:t>
        </w:r>
      </w:hyperlink>
      <w:hyperlink r:id="rId110">
        <w:r>
          <w:t>, 405–409 (2009).</w:t>
        </w:r>
      </w:hyperlink>
    </w:p>
    <w:p w:rsidR="00642725" w:rsidP="00ED45B1" w:rsidRDefault="00E15538" w14:paraId="0000005D" w14:textId="77777777">
      <w:pPr>
        <w:widowControl w:val="0"/>
        <w:pBdr>
          <w:top w:val="nil"/>
          <w:left w:val="nil"/>
          <w:bottom w:val="nil"/>
          <w:right w:val="nil"/>
          <w:between w:val="nil"/>
        </w:pBdr>
        <w:spacing w:line="480" w:lineRule="auto"/>
        <w:ind w:left="264" w:hanging="264"/>
      </w:pPr>
      <w:hyperlink r:id="rId111">
        <w:r>
          <w:t>20.</w:t>
        </w:r>
        <w:r>
          <w:tab/>
        </w:r>
        <w:r>
          <w:t xml:space="preserve">D’Angelo, F. </w:t>
        </w:r>
      </w:hyperlink>
      <w:hyperlink r:id="rId112">
        <w:r>
          <w:rPr>
            <w:i/>
          </w:rPr>
          <w:t>et al.</w:t>
        </w:r>
      </w:hyperlink>
      <w:hyperlink r:id="rId113">
        <w:r>
          <w:t xml:space="preserve"> The molecular landscape of glioma in patients with Neurofibromatosis 1. </w:t>
        </w:r>
      </w:hyperlink>
      <w:hyperlink r:id="rId114">
        <w:r>
          <w:rPr>
            <w:i/>
          </w:rPr>
          <w:t xml:space="preserve">Nat. Med. </w:t>
        </w:r>
      </w:hyperlink>
      <w:hyperlink r:id="rId115">
        <w:r>
          <w:rPr>
            <w:b/>
          </w:rPr>
          <w:t>25</w:t>
        </w:r>
      </w:hyperlink>
      <w:hyperlink r:id="rId116">
        <w:r>
          <w:t>, 176–187 (2019).</w:t>
        </w:r>
      </w:hyperlink>
    </w:p>
    <w:p w:rsidR="00642725" w:rsidP="00ED45B1" w:rsidRDefault="00E15538" w14:paraId="0000005E" w14:textId="77777777">
      <w:pPr>
        <w:widowControl w:val="0"/>
        <w:pBdr>
          <w:top w:val="nil"/>
          <w:left w:val="nil"/>
          <w:bottom w:val="nil"/>
          <w:right w:val="nil"/>
          <w:between w:val="nil"/>
        </w:pBdr>
        <w:spacing w:line="480" w:lineRule="auto"/>
        <w:ind w:left="264" w:hanging="264"/>
      </w:pPr>
      <w:hyperlink r:id="rId117">
        <w:r>
          <w:t>21.</w:t>
        </w:r>
        <w:r>
          <w:tab/>
        </w:r>
        <w:r>
          <w:t>Andrews, S. Babraham Bioinfor</w:t>
        </w:r>
        <w:r>
          <w:t>matics - FastQC A Quality Control tool for High Throughput Sequence Data. https://www.bioinformatics.babraham.ac.uk/projects/fastqc/.</w:t>
        </w:r>
      </w:hyperlink>
    </w:p>
    <w:p w:rsidR="00642725" w:rsidP="00ED45B1" w:rsidRDefault="00E15538" w14:paraId="0000005F" w14:textId="77777777">
      <w:pPr>
        <w:widowControl w:val="0"/>
        <w:pBdr>
          <w:top w:val="nil"/>
          <w:left w:val="nil"/>
          <w:bottom w:val="nil"/>
          <w:right w:val="nil"/>
          <w:between w:val="nil"/>
        </w:pBdr>
        <w:spacing w:line="480" w:lineRule="auto"/>
        <w:ind w:left="264" w:hanging="264"/>
      </w:pPr>
      <w:hyperlink r:id="rId118">
        <w:r>
          <w:t>22.</w:t>
        </w:r>
        <w:r>
          <w:tab/>
        </w:r>
        <w:proofErr w:type="spellStart"/>
        <w:r>
          <w:t>Dobin</w:t>
        </w:r>
        <w:proofErr w:type="spellEnd"/>
        <w:r>
          <w:t xml:space="preserve">, A. </w:t>
        </w:r>
      </w:hyperlink>
      <w:hyperlink r:id="rId119">
        <w:r>
          <w:rPr>
            <w:i/>
          </w:rPr>
          <w:t>et al.</w:t>
        </w:r>
      </w:hyperlink>
      <w:hyperlink r:id="rId120">
        <w:r>
          <w:t xml:space="preserve"> STAR: ultrafast universal RNA-seq aligner. </w:t>
        </w:r>
      </w:hyperlink>
      <w:hyperlink r:id="rId121">
        <w:r>
          <w:rPr>
            <w:i/>
          </w:rPr>
          <w:t xml:space="preserve">Bioinformatics </w:t>
        </w:r>
      </w:hyperlink>
      <w:hyperlink r:id="rId122">
        <w:r>
          <w:rPr>
            <w:b/>
          </w:rPr>
          <w:t>29</w:t>
        </w:r>
      </w:hyperlink>
      <w:hyperlink r:id="rId123">
        <w:r>
          <w:t>, 15–21 (2013).</w:t>
        </w:r>
      </w:hyperlink>
    </w:p>
    <w:p w:rsidR="00642725" w:rsidP="00ED45B1" w:rsidRDefault="00E15538" w14:paraId="00000060" w14:textId="77777777">
      <w:pPr>
        <w:widowControl w:val="0"/>
        <w:pBdr>
          <w:top w:val="nil"/>
          <w:left w:val="nil"/>
          <w:bottom w:val="nil"/>
          <w:right w:val="nil"/>
          <w:between w:val="nil"/>
        </w:pBdr>
        <w:spacing w:line="480" w:lineRule="auto"/>
        <w:ind w:left="264" w:hanging="264"/>
      </w:pPr>
      <w:hyperlink r:id="rId124">
        <w:r>
          <w:t>23.</w:t>
        </w:r>
        <w:r>
          <w:tab/>
        </w:r>
        <w:r>
          <w:t xml:space="preserve">Liao, Y., Smyth, G. K. &amp; Shi, W. </w:t>
        </w:r>
        <w:proofErr w:type="spellStart"/>
        <w:r>
          <w:t>featureCounts</w:t>
        </w:r>
        <w:proofErr w:type="spellEnd"/>
        <w:r>
          <w:t xml:space="preserve">: an efficient </w:t>
        </w:r>
        <w:proofErr w:type="gramStart"/>
        <w:r>
          <w:t>general purpose</w:t>
        </w:r>
        <w:proofErr w:type="gramEnd"/>
        <w:r>
          <w:t xml:space="preserve"> program for assigning </w:t>
        </w:r>
        <w:r>
          <w:t xml:space="preserve">sequence reads to genomic features. </w:t>
        </w:r>
      </w:hyperlink>
      <w:hyperlink r:id="rId125">
        <w:r>
          <w:rPr>
            <w:i/>
          </w:rPr>
          <w:t xml:space="preserve">Bioinformatics </w:t>
        </w:r>
      </w:hyperlink>
      <w:hyperlink r:id="rId126">
        <w:r>
          <w:rPr>
            <w:b/>
          </w:rPr>
          <w:t>30</w:t>
        </w:r>
      </w:hyperlink>
      <w:hyperlink r:id="rId127">
        <w:r>
          <w:t>, 923–930 (2014).</w:t>
        </w:r>
      </w:hyperlink>
    </w:p>
    <w:p w:rsidR="00642725" w:rsidP="00ED45B1" w:rsidRDefault="00E15538" w14:paraId="00000061" w14:textId="77777777">
      <w:pPr>
        <w:widowControl w:val="0"/>
        <w:pBdr>
          <w:top w:val="nil"/>
          <w:left w:val="nil"/>
          <w:bottom w:val="nil"/>
          <w:right w:val="nil"/>
          <w:between w:val="nil"/>
        </w:pBdr>
        <w:spacing w:line="480" w:lineRule="auto"/>
        <w:ind w:left="264" w:hanging="264"/>
      </w:pPr>
      <w:hyperlink r:id="rId128">
        <w:r>
          <w:t>24.</w:t>
        </w:r>
        <w:r>
          <w:tab/>
        </w:r>
        <w:r>
          <w:t xml:space="preserve">Robinson, M. D., McCarthy, D. J. &amp; Smyth, G. K. </w:t>
        </w:r>
        <w:proofErr w:type="spellStart"/>
        <w:r>
          <w:t>edgeR</w:t>
        </w:r>
        <w:proofErr w:type="spellEnd"/>
        <w:r>
          <w:t xml:space="preserve">: a Bioconductor package for differential expression analysis of digital gene expression data. </w:t>
        </w:r>
      </w:hyperlink>
      <w:hyperlink r:id="rId129">
        <w:proofErr w:type="spellStart"/>
        <w:r>
          <w:rPr>
            <w:i/>
          </w:rPr>
          <w:t>Bioinforma</w:t>
        </w:r>
        <w:proofErr w:type="spellEnd"/>
        <w:r>
          <w:rPr>
            <w:i/>
          </w:rPr>
          <w:t xml:space="preserve">. </w:t>
        </w:r>
        <w:proofErr w:type="spellStart"/>
        <w:r>
          <w:rPr>
            <w:i/>
          </w:rPr>
          <w:t>Oxf</w:t>
        </w:r>
        <w:proofErr w:type="spellEnd"/>
        <w:r>
          <w:rPr>
            <w:i/>
          </w:rPr>
          <w:t xml:space="preserve">. Engl. </w:t>
        </w:r>
      </w:hyperlink>
      <w:hyperlink r:id="rId130">
        <w:r>
          <w:rPr>
            <w:b/>
          </w:rPr>
          <w:t>26</w:t>
        </w:r>
      </w:hyperlink>
      <w:hyperlink r:id="rId131">
        <w:r>
          <w:t>, 139–140 (2010).</w:t>
        </w:r>
      </w:hyperlink>
    </w:p>
    <w:sectPr w:rsidR="00642725">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SH" w:author="Sheri Holmen" w:date="2025-03-17T11:02:00Z" w:id="11">
    <w:p w:rsidR="00903739" w:rsidRDefault="00903739" w14:paraId="45D45B06" w14:textId="55D540C9">
      <w:pPr>
        <w:pStyle w:val="CommentText"/>
      </w:pPr>
      <w:r>
        <w:rPr>
          <w:rStyle w:val="CommentReference"/>
        </w:rPr>
        <w:annotationRef/>
      </w:r>
      <w:r>
        <w:t xml:space="preserve">This is incorrect. Diffuse gliomas encompass several types of glioma and there are FDA </w:t>
      </w:r>
      <w:r w:rsidRPr="00903739">
        <w:t xml:space="preserve">approved targeted therapies including </w:t>
      </w:r>
      <w:proofErr w:type="spellStart"/>
      <w:r w:rsidRPr="00903739">
        <w:t>vorasidenib</w:t>
      </w:r>
      <w:proofErr w:type="spellEnd"/>
      <w:r w:rsidRPr="00903739">
        <w:t xml:space="preserve">, which is FDA approved for gliomas with mutations in IDH1/2. </w:t>
      </w:r>
    </w:p>
  </w:comment>
  <w:comment w:initials="SH" w:author="Sheri Holmen" w:date="2025-03-17T11:20:00Z" w:id="19">
    <w:p w:rsidR="00936F55" w:rsidRDefault="00936F55" w14:paraId="271FAD0E" w14:textId="16F09942">
      <w:pPr>
        <w:pStyle w:val="CommentText"/>
      </w:pPr>
      <w:r>
        <w:rPr>
          <w:rStyle w:val="CommentReference"/>
        </w:rPr>
        <w:annotationRef/>
      </w:r>
      <w:hyperlink w:history="1" r:id="rId1">
        <w:r w:rsidRPr="003E5380">
          <w:rPr>
            <w:rStyle w:val="Hyperlink"/>
          </w:rPr>
          <w:t>https://pmc.ncbi.nlm.nih.gov/articles/PMC8328013/</w:t>
        </w:r>
      </w:hyperlink>
    </w:p>
    <w:p w:rsidR="00936F55" w:rsidRDefault="00936F55" w14:paraId="77D97750" w14:textId="54CBBD08">
      <w:pPr>
        <w:pStyle w:val="CommentText"/>
      </w:pPr>
    </w:p>
  </w:comment>
  <w:comment w:initials="SH" w:author="Sheri Holmen" w:date="2025-03-17T11:21:00Z" w:id="40">
    <w:p w:rsidR="00936F55" w:rsidRDefault="00936F55" w14:paraId="3ECD7780" w14:textId="3769E241">
      <w:pPr>
        <w:pStyle w:val="CommentText"/>
      </w:pPr>
      <w:r>
        <w:rPr>
          <w:rStyle w:val="CommentReference"/>
        </w:rPr>
        <w:annotationRef/>
      </w:r>
      <w:hyperlink w:history="1" r:id="rId2">
        <w:r w:rsidRPr="003E5380">
          <w:rPr>
            <w:rStyle w:val="Hyperlink"/>
          </w:rPr>
          <w:t>https://pubmed.ncbi.nlm.nih.gov/37272516/</w:t>
        </w:r>
      </w:hyperlink>
    </w:p>
    <w:p w:rsidR="00936F55" w:rsidRDefault="00936F55" w14:paraId="2163762E" w14:textId="1B12E44F">
      <w:pPr>
        <w:pStyle w:val="CommentText"/>
      </w:pPr>
    </w:p>
  </w:comment>
  <w:comment w:initials="" w:author="Michael Emch" w:date="2025-02-25T23:53:00Z" w:id="98">
    <w:p w:rsidR="00A17D20" w:rsidP="00A17D20" w:rsidRDefault="00A17D20" w14:paraId="006F9D3A" w14:textId="77777777">
      <w:pPr>
        <w:widowControl w:val="0"/>
        <w:pBdr>
          <w:top w:val="nil"/>
          <w:left w:val="nil"/>
          <w:bottom w:val="nil"/>
          <w:right w:val="nil"/>
          <w:between w:val="nil"/>
        </w:pBdr>
        <w:spacing w:line="240" w:lineRule="auto"/>
        <w:rPr>
          <w:color w:val="000000"/>
        </w:rPr>
      </w:pPr>
      <w:r>
        <w:rPr>
          <w:color w:val="000000"/>
        </w:rPr>
        <w:t>can cut if we don't want to bring up tert</w:t>
      </w:r>
    </w:p>
  </w:comment>
  <w:comment w:initials="" w:author="Michael Emch" w:date="2025-03-13T21:52:00Z" w:id="106">
    <w:p w:rsidR="00A17D20" w:rsidP="00A17D20" w:rsidRDefault="00A17D20" w14:paraId="54EF73FD" w14:textId="77777777">
      <w:pPr>
        <w:widowControl w:val="0"/>
        <w:pBdr>
          <w:top w:val="nil"/>
          <w:left w:val="nil"/>
          <w:bottom w:val="nil"/>
          <w:right w:val="nil"/>
          <w:between w:val="nil"/>
        </w:pBdr>
        <w:spacing w:line="240" w:lineRule="auto"/>
        <w:rPr>
          <w:color w:val="000000"/>
        </w:rPr>
      </w:pPr>
      <w:r>
        <w:rPr>
          <w:color w:val="000000"/>
        </w:rPr>
        <w:t>Add additional findings for ATRX that would make it so the last sentence isn't as weirdly placed.</w:t>
      </w:r>
    </w:p>
  </w:comment>
  <w:comment w:initials="SH" w:author="Sheri Holmen" w:date="2025-03-17T17:12:00Z" w:id="145">
    <w:p w:rsidR="00A17D20" w:rsidRDefault="00A17D20" w14:paraId="27AB1CD5" w14:textId="1F8938E2">
      <w:pPr>
        <w:pStyle w:val="CommentText"/>
      </w:pPr>
      <w:r>
        <w:rPr>
          <w:rStyle w:val="CommentReference"/>
        </w:rPr>
        <w:annotationRef/>
      </w:r>
      <w:hyperlink w:history="1" r:id="rId3">
        <w:r w:rsidRPr="003E5380">
          <w:rPr>
            <w:rStyle w:val="Hyperlink"/>
          </w:rPr>
          <w:t>https://pubmed.ncbi.nlm.nih.gov/33806933/</w:t>
        </w:r>
      </w:hyperlink>
    </w:p>
    <w:p w:rsidR="00A17D20" w:rsidRDefault="00A17D20" w14:paraId="2EB124FE" w14:textId="4BA5834E">
      <w:pPr>
        <w:pStyle w:val="CommentText"/>
      </w:pPr>
    </w:p>
  </w:comment>
  <w:comment w:initials="" w:author="Michael Emch" w:date="2025-02-25T23:44:00Z" w:id="198">
    <w:p w:rsidR="00E15538" w:rsidP="00E15538" w:rsidRDefault="00E15538" w14:paraId="61427ABB" w14:textId="77777777">
      <w:pPr>
        <w:widowControl w:val="0"/>
        <w:pBdr>
          <w:top w:val="nil"/>
          <w:left w:val="nil"/>
          <w:bottom w:val="nil"/>
          <w:right w:val="nil"/>
          <w:between w:val="nil"/>
        </w:pBdr>
        <w:spacing w:line="240" w:lineRule="auto"/>
        <w:rPr>
          <w:color w:val="000000"/>
        </w:rPr>
      </w:pPr>
      <w:r>
        <w:rPr>
          <w:color w:val="000000"/>
        </w:rPr>
        <w:t>would be good to double check</w:t>
      </w:r>
    </w:p>
  </w:comment>
  <w:comment w:initials="" w:author="Michael Emch" w:date="2025-03-11T21:17:00Z" w:id="238">
    <w:p w:rsidR="00642725" w:rsidRDefault="00E15538" w14:paraId="0000006A" w14:textId="77777777">
      <w:pPr>
        <w:widowControl w:val="0"/>
        <w:pBdr>
          <w:top w:val="nil"/>
          <w:left w:val="nil"/>
          <w:bottom w:val="nil"/>
          <w:right w:val="nil"/>
          <w:between w:val="nil"/>
        </w:pBdr>
        <w:spacing w:line="240" w:lineRule="auto"/>
        <w:rPr>
          <w:color w:val="000000"/>
        </w:rPr>
      </w:pPr>
      <w:r>
        <w:rPr>
          <w:color w:val="000000"/>
        </w:rPr>
        <w:t>we did not mutate anything in this pathway and will need to explain why not probably in the discussion</w:t>
      </w:r>
    </w:p>
  </w:comment>
  <w:comment w:initials="" w:author="Anna Edmunds" w:date="2025-03-13T21:45:00Z" w:id="239">
    <w:p w:rsidR="00642725" w:rsidRDefault="00E15538" w14:paraId="0000006B" w14:textId="77777777">
      <w:pPr>
        <w:widowControl w:val="0"/>
        <w:pBdr>
          <w:top w:val="nil"/>
          <w:left w:val="nil"/>
          <w:bottom w:val="nil"/>
          <w:right w:val="nil"/>
          <w:between w:val="nil"/>
        </w:pBdr>
        <w:spacing w:line="240" w:lineRule="auto"/>
        <w:rPr>
          <w:color w:val="000000"/>
        </w:rPr>
      </w:pPr>
      <w:r>
        <w:rPr>
          <w:color w:val="000000"/>
        </w:rPr>
        <w:t>Sheri, do you think we can leave this out, or do we need to mention it?</w:t>
      </w:r>
    </w:p>
  </w:comment>
  <w:comment w:initials="" w:author="Garrett Otrimski" w:date="2025-03-13T21:51:00Z" w:id="246">
    <w:p w:rsidR="00642725" w:rsidRDefault="00E15538" w14:paraId="0000006D" w14:textId="77777777">
      <w:pPr>
        <w:widowControl w:val="0"/>
        <w:pBdr>
          <w:top w:val="nil"/>
          <w:left w:val="nil"/>
          <w:bottom w:val="nil"/>
          <w:right w:val="nil"/>
          <w:between w:val="nil"/>
        </w:pBdr>
        <w:spacing w:line="240" w:lineRule="auto"/>
        <w:rPr>
          <w:color w:val="000000"/>
        </w:rPr>
      </w:pPr>
      <w:r>
        <w:rPr>
          <w:color w:val="000000"/>
        </w:rPr>
        <w:t>these are the genes we focused on, but there are a lot more clinically relevant.</w:t>
      </w:r>
    </w:p>
  </w:comment>
  <w:comment w:initials="" w:author="Michael Emch" w:date="2025-02-25T23:53:00Z" w:id="291">
    <w:p w:rsidR="00642725" w:rsidRDefault="00E15538" w14:paraId="0000006F" w14:textId="77777777">
      <w:pPr>
        <w:widowControl w:val="0"/>
        <w:pBdr>
          <w:top w:val="nil"/>
          <w:left w:val="nil"/>
          <w:bottom w:val="nil"/>
          <w:right w:val="nil"/>
          <w:between w:val="nil"/>
        </w:pBdr>
        <w:spacing w:line="240" w:lineRule="auto"/>
        <w:rPr>
          <w:color w:val="000000"/>
        </w:rPr>
      </w:pPr>
      <w:r>
        <w:rPr>
          <w:color w:val="000000"/>
        </w:rPr>
        <w:t>can</w:t>
      </w:r>
      <w:r>
        <w:rPr>
          <w:color w:val="000000"/>
        </w:rPr>
        <w:t xml:space="preserve"> cut if we don't want to bring up </w:t>
      </w:r>
      <w:proofErr w:type="spellStart"/>
      <w:r>
        <w:rPr>
          <w:color w:val="000000"/>
        </w:rPr>
        <w:t>tert</w:t>
      </w:r>
      <w:proofErr w:type="spellEnd"/>
    </w:p>
  </w:comment>
  <w:comment w:initials="" w:author="Michael Emch" w:date="2025-03-13T21:52:00Z" w:id="292">
    <w:p w:rsidR="00642725" w:rsidRDefault="00E15538" w14:paraId="00000069" w14:textId="77777777">
      <w:pPr>
        <w:widowControl w:val="0"/>
        <w:pBdr>
          <w:top w:val="nil"/>
          <w:left w:val="nil"/>
          <w:bottom w:val="nil"/>
          <w:right w:val="nil"/>
          <w:between w:val="nil"/>
        </w:pBdr>
        <w:spacing w:line="240" w:lineRule="auto"/>
        <w:rPr>
          <w:color w:val="000000"/>
        </w:rPr>
      </w:pPr>
      <w:r>
        <w:rPr>
          <w:color w:val="000000"/>
        </w:rPr>
        <w:t>Add additional findings for ATRX that would make it so the last sentence isn't as weirdly placed.</w:t>
      </w:r>
    </w:p>
  </w:comment>
  <w:comment w:initials="" w:author="Michael Emch" w:date="2025-02-25T23:44:00Z" w:id="297">
    <w:p w:rsidR="00642725" w:rsidRDefault="00E15538" w14:paraId="00000064" w14:textId="77777777">
      <w:pPr>
        <w:widowControl w:val="0"/>
        <w:pBdr>
          <w:top w:val="nil"/>
          <w:left w:val="nil"/>
          <w:bottom w:val="nil"/>
          <w:right w:val="nil"/>
          <w:between w:val="nil"/>
        </w:pBdr>
        <w:spacing w:line="240" w:lineRule="auto"/>
        <w:rPr>
          <w:color w:val="000000"/>
        </w:rPr>
      </w:pPr>
      <w:r>
        <w:rPr>
          <w:color w:val="000000"/>
        </w:rPr>
        <w:t>would be good to double check</w:t>
      </w:r>
    </w:p>
  </w:comment>
  <w:comment w:initials="" w:author="Michael Emch" w:date="2025-02-25T20:14:00Z" w:id="313">
    <w:p w:rsidR="00642725" w:rsidRDefault="00E15538" w14:paraId="0000006C" w14:textId="77777777">
      <w:pPr>
        <w:widowControl w:val="0"/>
        <w:pBdr>
          <w:top w:val="nil"/>
          <w:left w:val="nil"/>
          <w:bottom w:val="nil"/>
          <w:right w:val="nil"/>
          <w:between w:val="nil"/>
        </w:pBdr>
        <w:spacing w:line="240" w:lineRule="auto"/>
        <w:rPr>
          <w:color w:val="000000"/>
        </w:rPr>
      </w:pPr>
      <w:r>
        <w:rPr>
          <w:color w:val="000000"/>
        </w:rPr>
        <w:t>should this be Cdkn2a (ink4a/</w:t>
      </w:r>
      <w:proofErr w:type="spellStart"/>
      <w:r>
        <w:rPr>
          <w:color w:val="000000"/>
        </w:rPr>
        <w:t>arf</w:t>
      </w:r>
      <w:proofErr w:type="spellEnd"/>
      <w:r>
        <w:rPr>
          <w:color w:val="000000"/>
        </w:rPr>
        <w:t>)?</w:t>
      </w:r>
    </w:p>
  </w:comment>
  <w:comment w:initials="" w:author="Anna Edmunds" w:date="2025-02-18T21:58:00Z" w:id="314">
    <w:p w:rsidR="00642725" w:rsidRDefault="00E15538" w14:paraId="00000062" w14:textId="77777777">
      <w:pPr>
        <w:widowControl w:val="0"/>
        <w:pBdr>
          <w:top w:val="nil"/>
          <w:left w:val="nil"/>
          <w:bottom w:val="nil"/>
          <w:right w:val="nil"/>
          <w:between w:val="nil"/>
        </w:pBdr>
        <w:spacing w:line="240" w:lineRule="auto"/>
        <w:rPr>
          <w:color w:val="000000"/>
        </w:rPr>
      </w:pPr>
      <w:r>
        <w:rPr>
          <w:color w:val="000000"/>
        </w:rPr>
        <w:t>Can we confirm that this is the transfection method that was used? I</w:t>
      </w:r>
      <w:r>
        <w:rPr>
          <w:color w:val="000000"/>
        </w:rPr>
        <w:t xml:space="preserve"> know that we use PEI for transfections now, so just checking.</w:t>
      </w:r>
    </w:p>
  </w:comment>
  <w:comment w:initials="" w:author="Anna Edmunds" w:date="2025-02-18T22:00:00Z" w:id="315">
    <w:p w:rsidR="00642725" w:rsidRDefault="00E15538" w14:paraId="00000067" w14:textId="77777777">
      <w:pPr>
        <w:widowControl w:val="0"/>
        <w:pBdr>
          <w:top w:val="nil"/>
          <w:left w:val="nil"/>
          <w:bottom w:val="nil"/>
          <w:right w:val="nil"/>
          <w:between w:val="nil"/>
        </w:pBdr>
        <w:spacing w:line="240" w:lineRule="auto"/>
        <w:rPr>
          <w:color w:val="000000"/>
        </w:rPr>
      </w:pPr>
      <w:r>
        <w:rPr>
          <w:color w:val="000000"/>
        </w:rPr>
        <w:t xml:space="preserve">Again, can we confirm? (Now we use </w:t>
      </w:r>
      <w:proofErr w:type="spellStart"/>
      <w:r>
        <w:rPr>
          <w:color w:val="000000"/>
        </w:rPr>
        <w:t>Cre</w:t>
      </w:r>
      <w:proofErr w:type="spellEnd"/>
      <w:r>
        <w:rPr>
          <w:color w:val="000000"/>
        </w:rPr>
        <w:t xml:space="preserve"> reporter cells to verify these transfections)</w:t>
      </w:r>
    </w:p>
  </w:comment>
  <w:comment w:initials="" w:author="Michael Emch" w:date="2025-02-18T22:05:00Z" w:id="316">
    <w:p w:rsidR="00642725" w:rsidRDefault="00E15538" w14:paraId="00000065" w14:textId="77777777">
      <w:pPr>
        <w:widowControl w:val="0"/>
        <w:pBdr>
          <w:top w:val="nil"/>
          <w:left w:val="nil"/>
          <w:bottom w:val="nil"/>
          <w:right w:val="nil"/>
          <w:between w:val="nil"/>
        </w:pBdr>
        <w:spacing w:line="240" w:lineRule="auto"/>
        <w:rPr>
          <w:color w:val="000000"/>
        </w:rPr>
      </w:pPr>
      <w:r>
        <w:rPr>
          <w:color w:val="000000"/>
        </w:rPr>
        <w:t xml:space="preserve">if we are saying this then this </w:t>
      </w:r>
      <w:r>
        <w:rPr>
          <w:color w:val="000000"/>
        </w:rPr>
        <w:t>western needs to be in supplemental</w:t>
      </w:r>
    </w:p>
  </w:comment>
  <w:comment w:initials="" w:author="Anna Edmunds" w:date="2025-02-18T21:58:00Z" w:id="317">
    <w:p w:rsidR="00642725" w:rsidRDefault="00E15538" w14:paraId="00000063" w14:textId="77777777">
      <w:pPr>
        <w:widowControl w:val="0"/>
        <w:pBdr>
          <w:top w:val="nil"/>
          <w:left w:val="nil"/>
          <w:bottom w:val="nil"/>
          <w:right w:val="nil"/>
          <w:between w:val="nil"/>
        </w:pBdr>
        <w:spacing w:line="240" w:lineRule="auto"/>
        <w:rPr>
          <w:color w:val="000000"/>
        </w:rPr>
      </w:pPr>
      <w:r>
        <w:rPr>
          <w:color w:val="000000"/>
        </w:rPr>
        <w:t>Can we confirm that this is the transfection method that was used? I know that we use PEI for transfections now, so just checking.</w:t>
      </w:r>
    </w:p>
  </w:comment>
  <w:comment w:initials="" w:author="Anna Edmunds" w:date="2025-02-18T22:00:00Z" w:id="318">
    <w:p w:rsidR="00642725" w:rsidRDefault="00E15538" w14:paraId="00000068" w14:textId="77777777">
      <w:pPr>
        <w:widowControl w:val="0"/>
        <w:pBdr>
          <w:top w:val="nil"/>
          <w:left w:val="nil"/>
          <w:bottom w:val="nil"/>
          <w:right w:val="nil"/>
          <w:between w:val="nil"/>
        </w:pBdr>
        <w:spacing w:line="240" w:lineRule="auto"/>
        <w:rPr>
          <w:color w:val="000000"/>
        </w:rPr>
      </w:pPr>
      <w:r>
        <w:rPr>
          <w:color w:val="000000"/>
        </w:rPr>
        <w:t xml:space="preserve">Again, can we confirm? (Now we use </w:t>
      </w:r>
      <w:proofErr w:type="spellStart"/>
      <w:r>
        <w:rPr>
          <w:color w:val="000000"/>
        </w:rPr>
        <w:t>Cre</w:t>
      </w:r>
      <w:proofErr w:type="spellEnd"/>
      <w:r>
        <w:rPr>
          <w:color w:val="000000"/>
        </w:rPr>
        <w:t xml:space="preserve"> reporter cells to verify the</w:t>
      </w:r>
      <w:r>
        <w:rPr>
          <w:color w:val="000000"/>
        </w:rPr>
        <w:t>se transfections)</w:t>
      </w:r>
    </w:p>
  </w:comment>
  <w:comment w:initials="" w:author="Michael Emch" w:date="2025-02-18T22:05:00Z" w:id="319">
    <w:p w:rsidR="00642725" w:rsidRDefault="00E15538" w14:paraId="00000066" w14:textId="77777777">
      <w:pPr>
        <w:widowControl w:val="0"/>
        <w:pBdr>
          <w:top w:val="nil"/>
          <w:left w:val="nil"/>
          <w:bottom w:val="nil"/>
          <w:right w:val="nil"/>
          <w:between w:val="nil"/>
        </w:pBdr>
        <w:spacing w:line="240" w:lineRule="auto"/>
        <w:rPr>
          <w:color w:val="000000"/>
        </w:rPr>
      </w:pPr>
      <w:r>
        <w:rPr>
          <w:color w:val="000000"/>
        </w:rPr>
        <w:t>if we are saying this then this western needs to be in supplemental</w:t>
      </w:r>
    </w:p>
  </w:comment>
  <w:comment w:initials="" w:author="Garrett Otrimski" w:date="2025-02-24T21:06:00Z" w:id="320">
    <w:p w:rsidR="00642725" w:rsidRDefault="00E15538" w14:paraId="0000006E" w14:textId="77777777">
      <w:pPr>
        <w:widowControl w:val="0"/>
        <w:pBdr>
          <w:top w:val="nil"/>
          <w:left w:val="nil"/>
          <w:bottom w:val="nil"/>
          <w:right w:val="nil"/>
          <w:between w:val="nil"/>
        </w:pBdr>
        <w:spacing w:line="240" w:lineRule="auto"/>
        <w:rPr>
          <w:color w:val="000000"/>
        </w:rPr>
      </w:pPr>
      <w:r>
        <w:rPr>
          <w:color w:val="000000"/>
        </w:rPr>
        <w:t xml:space="preserve">taken directly from </w:t>
      </w:r>
      <w:proofErr w:type="spellStart"/>
      <w:r>
        <w:rPr>
          <w:color w:val="000000"/>
        </w:rPr>
        <w:t>gnomex</w:t>
      </w:r>
      <w:proofErr w:type="spellEnd"/>
      <w:r>
        <w:rPr>
          <w:color w:val="000000"/>
        </w:rPr>
        <w:t xml:space="preserve"> methods description (sequencing 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D45B06" w15:done="0"/>
  <w15:commentEx w15:paraId="77D97750" w15:done="0"/>
  <w15:commentEx w15:paraId="2163762E" w15:done="0"/>
  <w15:commentEx w15:paraId="006F9D3A" w15:done="0"/>
  <w15:commentEx w15:paraId="54EF73FD" w15:done="0"/>
  <w15:commentEx w15:paraId="2EB124FE" w15:done="0"/>
  <w15:commentEx w15:paraId="61427ABB" w15:done="0"/>
  <w15:commentEx w15:paraId="0000006A" w15:done="0"/>
  <w15:commentEx w15:paraId="0000006B" w15:done="0"/>
  <w15:commentEx w15:paraId="0000006D" w15:done="0"/>
  <w15:commentEx w15:paraId="0000006F" w15:done="0"/>
  <w15:commentEx w15:paraId="00000069" w15:done="0"/>
  <w15:commentEx w15:paraId="00000064" w15:done="0"/>
  <w15:commentEx w15:paraId="0000006C" w15:done="0"/>
  <w15:commentEx w15:paraId="00000062" w15:done="0"/>
  <w15:commentEx w15:paraId="00000067" w15:done="0"/>
  <w15:commentEx w15:paraId="00000065" w15:done="0"/>
  <w15:commentEx w15:paraId="00000063" w15:done="0"/>
  <w15:commentEx w15:paraId="00000068" w15:done="0"/>
  <w15:commentEx w15:paraId="00000066" w15:done="0"/>
  <w15:commentEx w15:paraId="000000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D45B06" w16cid:durableId="2B827FB1"/>
  <w16cid:commentId w16cid:paraId="77D97750" w16cid:durableId="2B8283E3"/>
  <w16cid:commentId w16cid:paraId="2163762E" w16cid:durableId="2B828457"/>
  <w16cid:commentId w16cid:paraId="006F9D3A" w16cid:durableId="2B82D783"/>
  <w16cid:commentId w16cid:paraId="54EF73FD" w16cid:durableId="2B82D782"/>
  <w16cid:commentId w16cid:paraId="2EB124FE" w16cid:durableId="2B82D666"/>
  <w16cid:commentId w16cid:paraId="61427ABB" w16cid:durableId="2B82D8F5"/>
  <w16cid:commentId w16cid:paraId="0000006A" w16cid:durableId="2B82783D"/>
  <w16cid:commentId w16cid:paraId="0000006B" w16cid:durableId="2B82783E"/>
  <w16cid:commentId w16cid:paraId="0000006D" w16cid:durableId="2B82783F"/>
  <w16cid:commentId w16cid:paraId="0000006F" w16cid:durableId="2B827840"/>
  <w16cid:commentId w16cid:paraId="00000069" w16cid:durableId="2B827841"/>
  <w16cid:commentId w16cid:paraId="00000064" w16cid:durableId="2B827842"/>
  <w16cid:commentId w16cid:paraId="0000006C" w16cid:durableId="2B827843"/>
  <w16cid:commentId w16cid:paraId="00000062" w16cid:durableId="2B827844"/>
  <w16cid:commentId w16cid:paraId="00000067" w16cid:durableId="2B827845"/>
  <w16cid:commentId w16cid:paraId="00000065" w16cid:durableId="2B827846"/>
  <w16cid:commentId w16cid:paraId="00000063" w16cid:durableId="2B827847"/>
  <w16cid:commentId w16cid:paraId="00000068" w16cid:durableId="2B827848"/>
  <w16cid:commentId w16cid:paraId="00000066" w16cid:durableId="2B827849"/>
  <w16cid:commentId w16cid:paraId="0000006E" w16cid:durableId="2B8278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D5D3E"/>
    <w:multiLevelType w:val="multilevel"/>
    <w:tmpl w:val="ED486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2CE3603"/>
    <w:multiLevelType w:val="multilevel"/>
    <w:tmpl w:val="ED486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2067A5"/>
    <w:multiLevelType w:val="multilevel"/>
    <w:tmpl w:val="ED486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0EB3815"/>
    <w:multiLevelType w:val="multilevel"/>
    <w:tmpl w:val="864CA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ri Holmen">
    <w15:presenceInfo w15:providerId="AD" w15:userId="S-1-5-21-286210142-1298997247-1714775081-2550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25"/>
    <w:rsid w:val="00057FC5"/>
    <w:rsid w:val="00120774"/>
    <w:rsid w:val="00130D7F"/>
    <w:rsid w:val="00163B03"/>
    <w:rsid w:val="00337BE2"/>
    <w:rsid w:val="00451FBA"/>
    <w:rsid w:val="00626C0F"/>
    <w:rsid w:val="00642725"/>
    <w:rsid w:val="00666AED"/>
    <w:rsid w:val="00712081"/>
    <w:rsid w:val="008F4911"/>
    <w:rsid w:val="00903739"/>
    <w:rsid w:val="00915505"/>
    <w:rsid w:val="00936F55"/>
    <w:rsid w:val="009B286A"/>
    <w:rsid w:val="00A17D20"/>
    <w:rsid w:val="00B66716"/>
    <w:rsid w:val="00C23C42"/>
    <w:rsid w:val="00CD3D8C"/>
    <w:rsid w:val="00D92703"/>
    <w:rsid w:val="00E15538"/>
    <w:rsid w:val="00ED45B1"/>
    <w:rsid w:val="00ED5D14"/>
    <w:rsid w:val="00FB0FDB"/>
    <w:rsid w:val="14606633"/>
    <w:rsid w:val="4C549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D6B2"/>
  <w15:docId w15:val="{AC3AF1C3-B9DC-4B52-B372-07D8913A1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3B03"/>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63B0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739"/>
    <w:rPr>
      <w:b/>
      <w:bCs/>
    </w:rPr>
  </w:style>
  <w:style w:type="character" w:styleId="CommentSubjectChar" w:customStyle="1">
    <w:name w:val="Comment Subject Char"/>
    <w:basedOn w:val="CommentTextChar"/>
    <w:link w:val="CommentSubject"/>
    <w:uiPriority w:val="99"/>
    <w:semiHidden/>
    <w:rsid w:val="00903739"/>
    <w:rPr>
      <w:b/>
      <w:bCs/>
      <w:sz w:val="20"/>
      <w:szCs w:val="20"/>
    </w:rPr>
  </w:style>
  <w:style w:type="paragraph" w:styleId="NormalWeb">
    <w:name w:val="Normal (Web)"/>
    <w:basedOn w:val="Normal"/>
    <w:uiPriority w:val="99"/>
    <w:unhideWhenUsed/>
    <w:rsid w:val="0090373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936F55"/>
    <w:rPr>
      <w:color w:val="0000FF" w:themeColor="hyperlink"/>
      <w:u w:val="single"/>
    </w:rPr>
  </w:style>
  <w:style w:type="character" w:styleId="UnresolvedMention">
    <w:name w:val="Unresolved Mention"/>
    <w:basedOn w:val="DefaultParagraphFont"/>
    <w:uiPriority w:val="99"/>
    <w:semiHidden/>
    <w:unhideWhenUsed/>
    <w:rsid w:val="00936F55"/>
    <w:rPr>
      <w:color w:val="605E5C"/>
      <w:shd w:val="clear" w:color="auto" w:fill="E1DFDD"/>
    </w:rPr>
  </w:style>
  <w:style w:type="character" w:styleId="Emphasis">
    <w:name w:val="Emphasis"/>
    <w:basedOn w:val="DefaultParagraphFont"/>
    <w:uiPriority w:val="20"/>
    <w:qFormat/>
    <w:rsid w:val="00337BE2"/>
    <w:rPr>
      <w:i/>
      <w:iCs/>
    </w:rPr>
  </w:style>
  <w:style w:type="character" w:styleId="Strong">
    <w:name w:val="Strong"/>
    <w:basedOn w:val="DefaultParagraphFont"/>
    <w:uiPriority w:val="22"/>
    <w:qFormat/>
    <w:rsid w:val="00D92703"/>
    <w:rPr>
      <w:b/>
      <w:bCs/>
    </w:rPr>
  </w:style>
  <w:style w:type="paragraph" w:styleId="Revision">
    <w:name w:val="Revision"/>
    <w:hidden/>
    <w:uiPriority w:val="99"/>
    <w:semiHidden/>
    <w:rsid w:val="00C23C4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09822">
      <w:bodyDiv w:val="1"/>
      <w:marLeft w:val="0"/>
      <w:marRight w:val="0"/>
      <w:marTop w:val="0"/>
      <w:marBottom w:val="0"/>
      <w:divBdr>
        <w:top w:val="none" w:sz="0" w:space="0" w:color="auto"/>
        <w:left w:val="none" w:sz="0" w:space="0" w:color="auto"/>
        <w:bottom w:val="none" w:sz="0" w:space="0" w:color="auto"/>
        <w:right w:val="none" w:sz="0" w:space="0" w:color="auto"/>
      </w:divBdr>
    </w:div>
    <w:div w:id="554127161">
      <w:bodyDiv w:val="1"/>
      <w:marLeft w:val="0"/>
      <w:marRight w:val="0"/>
      <w:marTop w:val="0"/>
      <w:marBottom w:val="0"/>
      <w:divBdr>
        <w:top w:val="none" w:sz="0" w:space="0" w:color="auto"/>
        <w:left w:val="none" w:sz="0" w:space="0" w:color="auto"/>
        <w:bottom w:val="none" w:sz="0" w:space="0" w:color="auto"/>
        <w:right w:val="none" w:sz="0" w:space="0" w:color="auto"/>
      </w:divBdr>
    </w:div>
    <w:div w:id="659191739">
      <w:bodyDiv w:val="1"/>
      <w:marLeft w:val="0"/>
      <w:marRight w:val="0"/>
      <w:marTop w:val="0"/>
      <w:marBottom w:val="0"/>
      <w:divBdr>
        <w:top w:val="none" w:sz="0" w:space="0" w:color="auto"/>
        <w:left w:val="none" w:sz="0" w:space="0" w:color="auto"/>
        <w:bottom w:val="none" w:sz="0" w:space="0" w:color="auto"/>
        <w:right w:val="none" w:sz="0" w:space="0" w:color="auto"/>
      </w:divBdr>
    </w:div>
    <w:div w:id="860313029">
      <w:bodyDiv w:val="1"/>
      <w:marLeft w:val="0"/>
      <w:marRight w:val="0"/>
      <w:marTop w:val="0"/>
      <w:marBottom w:val="0"/>
      <w:divBdr>
        <w:top w:val="none" w:sz="0" w:space="0" w:color="auto"/>
        <w:left w:val="none" w:sz="0" w:space="0" w:color="auto"/>
        <w:bottom w:val="none" w:sz="0" w:space="0" w:color="auto"/>
        <w:right w:val="none" w:sz="0" w:space="0" w:color="auto"/>
      </w:divBdr>
    </w:div>
    <w:div w:id="1085767466">
      <w:bodyDiv w:val="1"/>
      <w:marLeft w:val="0"/>
      <w:marRight w:val="0"/>
      <w:marTop w:val="0"/>
      <w:marBottom w:val="0"/>
      <w:divBdr>
        <w:top w:val="none" w:sz="0" w:space="0" w:color="auto"/>
        <w:left w:val="none" w:sz="0" w:space="0" w:color="auto"/>
        <w:bottom w:val="none" w:sz="0" w:space="0" w:color="auto"/>
        <w:right w:val="none" w:sz="0" w:space="0" w:color="auto"/>
      </w:divBdr>
    </w:div>
    <w:div w:id="1251550963">
      <w:bodyDiv w:val="1"/>
      <w:marLeft w:val="0"/>
      <w:marRight w:val="0"/>
      <w:marTop w:val="0"/>
      <w:marBottom w:val="0"/>
      <w:divBdr>
        <w:top w:val="none" w:sz="0" w:space="0" w:color="auto"/>
        <w:left w:val="none" w:sz="0" w:space="0" w:color="auto"/>
        <w:bottom w:val="none" w:sz="0" w:space="0" w:color="auto"/>
        <w:right w:val="none" w:sz="0" w:space="0" w:color="auto"/>
      </w:divBdr>
    </w:div>
    <w:div w:id="1349405967">
      <w:bodyDiv w:val="1"/>
      <w:marLeft w:val="0"/>
      <w:marRight w:val="0"/>
      <w:marTop w:val="0"/>
      <w:marBottom w:val="0"/>
      <w:divBdr>
        <w:top w:val="none" w:sz="0" w:space="0" w:color="auto"/>
        <w:left w:val="none" w:sz="0" w:space="0" w:color="auto"/>
        <w:bottom w:val="none" w:sz="0" w:space="0" w:color="auto"/>
        <w:right w:val="none" w:sz="0" w:space="0" w:color="auto"/>
      </w:divBdr>
    </w:div>
    <w:div w:id="1579898502">
      <w:bodyDiv w:val="1"/>
      <w:marLeft w:val="0"/>
      <w:marRight w:val="0"/>
      <w:marTop w:val="0"/>
      <w:marBottom w:val="0"/>
      <w:divBdr>
        <w:top w:val="none" w:sz="0" w:space="0" w:color="auto"/>
        <w:left w:val="none" w:sz="0" w:space="0" w:color="auto"/>
        <w:bottom w:val="none" w:sz="0" w:space="0" w:color="auto"/>
        <w:right w:val="none" w:sz="0" w:space="0" w:color="auto"/>
      </w:divBdr>
    </w:div>
    <w:div w:id="1746102157">
      <w:bodyDiv w:val="1"/>
      <w:marLeft w:val="0"/>
      <w:marRight w:val="0"/>
      <w:marTop w:val="0"/>
      <w:marBottom w:val="0"/>
      <w:divBdr>
        <w:top w:val="none" w:sz="0" w:space="0" w:color="auto"/>
        <w:left w:val="none" w:sz="0" w:space="0" w:color="auto"/>
        <w:bottom w:val="none" w:sz="0" w:space="0" w:color="auto"/>
        <w:right w:val="none" w:sz="0" w:space="0" w:color="auto"/>
      </w:divBdr>
    </w:div>
    <w:div w:id="1973823673">
      <w:bodyDiv w:val="1"/>
      <w:marLeft w:val="0"/>
      <w:marRight w:val="0"/>
      <w:marTop w:val="0"/>
      <w:marBottom w:val="0"/>
      <w:divBdr>
        <w:top w:val="none" w:sz="0" w:space="0" w:color="auto"/>
        <w:left w:val="none" w:sz="0" w:space="0" w:color="auto"/>
        <w:bottom w:val="none" w:sz="0" w:space="0" w:color="auto"/>
        <w:right w:val="none" w:sz="0" w:space="0" w:color="auto"/>
      </w:divBdr>
    </w:div>
    <w:div w:id="207561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33806933/" TargetMode="External"/><Relationship Id="rId2" Type="http://schemas.openxmlformats.org/officeDocument/2006/relationships/hyperlink" Target="https://pubmed.ncbi.nlm.nih.gov/37272516/" TargetMode="External"/><Relationship Id="rId1" Type="http://schemas.openxmlformats.org/officeDocument/2006/relationships/hyperlink" Target="https://pmc.ncbi.nlm.nih.gov/articles/PMC8328013/"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2lzcZq" TargetMode="External"/><Relationship Id="Rae98ecfd08834c17" Type="http://schemas.openxmlformats.org/officeDocument/2006/relationships/hyperlink" Target="https://www.zotero.org/google-docs/?gbzLom" TargetMode="External"/><Relationship Id="rId21" Type="http://schemas.openxmlformats.org/officeDocument/2006/relationships/hyperlink" Target="https://www.zotero.org/google-docs/?2lzcZq" TargetMode="External"/><Relationship Id="rId42" Type="http://schemas.openxmlformats.org/officeDocument/2006/relationships/hyperlink" Target="https://www.zotero.org/google-docs/?2lzcZq" TargetMode="External"/><Relationship Id="rId63" Type="http://schemas.openxmlformats.org/officeDocument/2006/relationships/hyperlink" Target="https://www.zotero.org/google-docs/?2lzcZq" TargetMode="External"/><Relationship Id="rId84" Type="http://schemas.openxmlformats.org/officeDocument/2006/relationships/hyperlink" Target="https://www.zotero.org/google-docs/?2lzcZq" TargetMode="External"/><Relationship Id="rId16" Type="http://schemas.openxmlformats.org/officeDocument/2006/relationships/hyperlink" Target="https://web.endnote.com/reference-list/" TargetMode="External"/><Relationship Id="rId107" Type="http://schemas.openxmlformats.org/officeDocument/2006/relationships/hyperlink" Target="https://www.zotero.org/google-docs/?2lzcZq" TargetMode="External"/><Relationship Id="rId32" Type="http://schemas.openxmlformats.org/officeDocument/2006/relationships/hyperlink" Target="https://www.zotero.org/google-docs/?2lzcZq" TargetMode="External"/><Relationship Id="rId37" Type="http://schemas.openxmlformats.org/officeDocument/2006/relationships/hyperlink" Target="https://www.zotero.org/google-docs/?2lzcZq" TargetMode="External"/><Relationship Id="rId53" Type="http://schemas.openxmlformats.org/officeDocument/2006/relationships/hyperlink" Target="https://www.zotero.org/google-docs/?2lzcZq" TargetMode="External"/><Relationship Id="rId58" Type="http://schemas.openxmlformats.org/officeDocument/2006/relationships/hyperlink" Target="https://www.zotero.org/google-docs/?2lzcZq" TargetMode="External"/><Relationship Id="rId74" Type="http://schemas.openxmlformats.org/officeDocument/2006/relationships/hyperlink" Target="https://www.zotero.org/google-docs/?2lzcZq" TargetMode="External"/><Relationship Id="rId79" Type="http://schemas.openxmlformats.org/officeDocument/2006/relationships/hyperlink" Target="https://www.zotero.org/google-docs/?2lzcZq" TargetMode="External"/><Relationship Id="rId102" Type="http://schemas.openxmlformats.org/officeDocument/2006/relationships/hyperlink" Target="https://www.zotero.org/google-docs/?2lzcZq" TargetMode="External"/><Relationship Id="rId123" Type="http://schemas.openxmlformats.org/officeDocument/2006/relationships/hyperlink" Target="https://www.zotero.org/google-docs/?2lzcZq" TargetMode="External"/><Relationship Id="rId128" Type="http://schemas.openxmlformats.org/officeDocument/2006/relationships/hyperlink" Target="https://www.zotero.org/google-docs/?2lzcZq" TargetMode="External"/><Relationship Id="rId5" Type="http://schemas.openxmlformats.org/officeDocument/2006/relationships/comments" Target="comments.xml"/><Relationship Id="rId90" Type="http://schemas.openxmlformats.org/officeDocument/2006/relationships/hyperlink" Target="https://www.zotero.org/google-docs/?2lzcZq" TargetMode="External"/><Relationship Id="rId95" Type="http://schemas.openxmlformats.org/officeDocument/2006/relationships/hyperlink" Target="https://www.zotero.org/google-docs/?2lzcZq" TargetMode="External"/><Relationship Id="R251275426a554407" Type="http://schemas.openxmlformats.org/officeDocument/2006/relationships/hyperlink" Target="https://www.zotero.org/google-docs/?SE3b6t" TargetMode="External"/><Relationship Id="rId22" Type="http://schemas.openxmlformats.org/officeDocument/2006/relationships/hyperlink" Target="https://www.zotero.org/google-docs/?2lzcZq" TargetMode="External"/><Relationship Id="rId27" Type="http://schemas.openxmlformats.org/officeDocument/2006/relationships/hyperlink" Target="https://www.zotero.org/google-docs/?2lzcZq" TargetMode="External"/><Relationship Id="rId43" Type="http://schemas.openxmlformats.org/officeDocument/2006/relationships/hyperlink" Target="https://www.zotero.org/google-docs/?2lzcZq" TargetMode="External"/><Relationship Id="rId48" Type="http://schemas.openxmlformats.org/officeDocument/2006/relationships/hyperlink" Target="https://www.zotero.org/google-docs/?2lzcZq" TargetMode="External"/><Relationship Id="rId64" Type="http://schemas.openxmlformats.org/officeDocument/2006/relationships/hyperlink" Target="https://www.zotero.org/google-docs/?2lzcZq" TargetMode="External"/><Relationship Id="rId69" Type="http://schemas.openxmlformats.org/officeDocument/2006/relationships/hyperlink" Target="https://www.zotero.org/google-docs/?2lzcZq" TargetMode="External"/><Relationship Id="rId113" Type="http://schemas.openxmlformats.org/officeDocument/2006/relationships/hyperlink" Target="https://www.zotero.org/google-docs/?2lzcZq" TargetMode="External"/><Relationship Id="rId118" Type="http://schemas.openxmlformats.org/officeDocument/2006/relationships/hyperlink" Target="https://www.zotero.org/google-docs/?2lzcZq" TargetMode="External"/><Relationship Id="rId134" Type="http://schemas.openxmlformats.org/officeDocument/2006/relationships/theme" Target="theme/theme1.xml"/><Relationship Id="R68d66337309e4882" Type="http://schemas.openxmlformats.org/officeDocument/2006/relationships/hyperlink" Target="https://www.zotero.org/google-docs/?QTvaz1" TargetMode="External"/><Relationship Id="rId80" Type="http://schemas.openxmlformats.org/officeDocument/2006/relationships/hyperlink" Target="https://www.zotero.org/google-docs/?2lzcZq" TargetMode="External"/><Relationship Id="rId85" Type="http://schemas.openxmlformats.org/officeDocument/2006/relationships/hyperlink" Target="https://www.zotero.org/google-docs/?2lzcZq" TargetMode="External"/><Relationship Id="rId17" Type="http://schemas.openxmlformats.org/officeDocument/2006/relationships/hyperlink" Target="https://www.zotero.org/google-docs/?2lzcZq" TargetMode="External"/><Relationship Id="rId33" Type="http://schemas.openxmlformats.org/officeDocument/2006/relationships/hyperlink" Target="https://www.zotero.org/google-docs/?2lzcZq" TargetMode="External"/><Relationship Id="rId38" Type="http://schemas.openxmlformats.org/officeDocument/2006/relationships/hyperlink" Target="https://www.zotero.org/google-docs/?2lzcZq" TargetMode="External"/><Relationship Id="rId59" Type="http://schemas.openxmlformats.org/officeDocument/2006/relationships/hyperlink" Target="https://www.zotero.org/google-docs/?2lzcZq" TargetMode="External"/><Relationship Id="rId103" Type="http://schemas.openxmlformats.org/officeDocument/2006/relationships/hyperlink" Target="https://www.zotero.org/google-docs/?2lzcZq" TargetMode="External"/><Relationship Id="rId108" Type="http://schemas.openxmlformats.org/officeDocument/2006/relationships/hyperlink" Target="https://www.zotero.org/google-docs/?2lzcZq" TargetMode="External"/><Relationship Id="rId124" Type="http://schemas.openxmlformats.org/officeDocument/2006/relationships/hyperlink" Target="https://www.zotero.org/google-docs/?2lzcZq" TargetMode="External"/><Relationship Id="rId129" Type="http://schemas.openxmlformats.org/officeDocument/2006/relationships/hyperlink" Target="https://www.zotero.org/google-docs/?2lzcZq" TargetMode="External"/><Relationship Id="R689cede818bd42e8" Type="http://schemas.openxmlformats.org/officeDocument/2006/relationships/hyperlink" Target="https://www.zotero.org/google-docs/?Rqbu27" TargetMode="External"/><Relationship Id="rId54" Type="http://schemas.openxmlformats.org/officeDocument/2006/relationships/hyperlink" Target="https://www.zotero.org/google-docs/?2lzcZq" TargetMode="External"/><Relationship Id="rId70" Type="http://schemas.openxmlformats.org/officeDocument/2006/relationships/hyperlink" Target="https://www.zotero.org/google-docs/?2lzcZq" TargetMode="External"/><Relationship Id="rId75" Type="http://schemas.openxmlformats.org/officeDocument/2006/relationships/hyperlink" Target="https://www.zotero.org/google-docs/?2lzcZq" TargetMode="External"/><Relationship Id="rId91" Type="http://schemas.openxmlformats.org/officeDocument/2006/relationships/hyperlink" Target="https://www.zotero.org/google-docs/?2lzcZq" TargetMode="External"/><Relationship Id="rId96" Type="http://schemas.openxmlformats.org/officeDocument/2006/relationships/hyperlink" Target="https://www.zotero.org/google-docs/?2lzcZq" TargetMode="External"/><Relationship Id="rId1" Type="http://schemas.openxmlformats.org/officeDocument/2006/relationships/numbering" Target="numbering.xml"/><Relationship Id="rId6" Type="http://schemas.microsoft.com/office/2011/relationships/commentsExtended" Target="commentsExtended.xml"/><Relationship Id="R3d5d5339dd384446" Type="http://schemas.openxmlformats.org/officeDocument/2006/relationships/hyperlink" Target="https://www.zotero.org/google-docs/?j9G4Y6" TargetMode="External"/><Relationship Id="rId23" Type="http://schemas.openxmlformats.org/officeDocument/2006/relationships/hyperlink" Target="https://www.zotero.org/google-docs/?2lzcZq" TargetMode="External"/><Relationship Id="rId28" Type="http://schemas.openxmlformats.org/officeDocument/2006/relationships/hyperlink" Target="https://www.zotero.org/google-docs/?2lzcZq" TargetMode="External"/><Relationship Id="rId49" Type="http://schemas.openxmlformats.org/officeDocument/2006/relationships/hyperlink" Target="https://www.zotero.org/google-docs/?2lzcZq" TargetMode="External"/><Relationship Id="rId114" Type="http://schemas.openxmlformats.org/officeDocument/2006/relationships/hyperlink" Target="https://www.zotero.org/google-docs/?2lzcZq" TargetMode="External"/><Relationship Id="rId119" Type="http://schemas.openxmlformats.org/officeDocument/2006/relationships/hyperlink" Target="https://www.zotero.org/google-docs/?2lzcZq" TargetMode="External"/><Relationship Id="rId44" Type="http://schemas.openxmlformats.org/officeDocument/2006/relationships/hyperlink" Target="https://www.zotero.org/google-docs/?2lzcZq" TargetMode="External"/><Relationship Id="rId60" Type="http://schemas.openxmlformats.org/officeDocument/2006/relationships/hyperlink" Target="https://www.zotero.org/google-docs/?2lzcZq" TargetMode="External"/><Relationship Id="rId65" Type="http://schemas.openxmlformats.org/officeDocument/2006/relationships/hyperlink" Target="https://www.zotero.org/google-docs/?2lzcZq" TargetMode="External"/><Relationship Id="rId81" Type="http://schemas.openxmlformats.org/officeDocument/2006/relationships/hyperlink" Target="https://www.zotero.org/google-docs/?2lzcZq" TargetMode="External"/><Relationship Id="rId86" Type="http://schemas.openxmlformats.org/officeDocument/2006/relationships/hyperlink" Target="https://www.zotero.org/google-docs/?2lzcZq" TargetMode="External"/><Relationship Id="rId130" Type="http://schemas.openxmlformats.org/officeDocument/2006/relationships/hyperlink" Target="https://www.zotero.org/google-docs/?2lzcZq" TargetMode="External"/><Relationship Id="rId135" Type="http://schemas.openxmlformats.org/officeDocument/2006/relationships/customXml" Target="../customXml/item1.xml"/><Relationship Id="rId18" Type="http://schemas.openxmlformats.org/officeDocument/2006/relationships/hyperlink" Target="https://www.zotero.org/google-docs/?2lzcZq" TargetMode="External"/><Relationship Id="rId39" Type="http://schemas.openxmlformats.org/officeDocument/2006/relationships/hyperlink" Target="https://www.zotero.org/google-docs/?2lzcZq" TargetMode="External"/><Relationship Id="rId109" Type="http://schemas.openxmlformats.org/officeDocument/2006/relationships/hyperlink" Target="https://www.zotero.org/google-docs/?2lzcZq" TargetMode="External"/><Relationship Id="R8275cb6ca8664b6f" Type="http://schemas.openxmlformats.org/officeDocument/2006/relationships/hyperlink" Target="https://www.zotero.org/google-docs/?i8hA0Y" TargetMode="External"/><Relationship Id="rId34" Type="http://schemas.openxmlformats.org/officeDocument/2006/relationships/hyperlink" Target="https://www.zotero.org/google-docs/?2lzcZq" TargetMode="External"/><Relationship Id="rId50" Type="http://schemas.openxmlformats.org/officeDocument/2006/relationships/hyperlink" Target="https://www.zotero.org/google-docs/?2lzcZq" TargetMode="External"/><Relationship Id="rId55" Type="http://schemas.openxmlformats.org/officeDocument/2006/relationships/hyperlink" Target="https://www.zotero.org/google-docs/?2lzcZq" TargetMode="External"/><Relationship Id="rId76" Type="http://schemas.openxmlformats.org/officeDocument/2006/relationships/hyperlink" Target="https://www.zotero.org/google-docs/?2lzcZq" TargetMode="External"/><Relationship Id="rId97" Type="http://schemas.openxmlformats.org/officeDocument/2006/relationships/hyperlink" Target="https://www.zotero.org/google-docs/?2lzcZq" TargetMode="External"/><Relationship Id="rId104" Type="http://schemas.openxmlformats.org/officeDocument/2006/relationships/hyperlink" Target="https://www.zotero.org/google-docs/?2lzcZq" TargetMode="External"/><Relationship Id="rId120" Type="http://schemas.openxmlformats.org/officeDocument/2006/relationships/hyperlink" Target="https://www.zotero.org/google-docs/?2lzcZq" TargetMode="External"/><Relationship Id="rId125" Type="http://schemas.openxmlformats.org/officeDocument/2006/relationships/hyperlink" Target="https://www.zotero.org/google-docs/?2lzcZq" TargetMode="External"/><Relationship Id="rId7" Type="http://schemas.microsoft.com/office/2016/09/relationships/commentsIds" Target="commentsIds.xml"/><Relationship Id="rId71" Type="http://schemas.openxmlformats.org/officeDocument/2006/relationships/hyperlink" Target="https://www.zotero.org/google-docs/?2lzcZq" TargetMode="External"/><Relationship Id="rId92" Type="http://schemas.openxmlformats.org/officeDocument/2006/relationships/hyperlink" Target="https://www.zotero.org/google-docs/?2lzcZq" TargetMode="External"/><Relationship Id="rId2" Type="http://schemas.openxmlformats.org/officeDocument/2006/relationships/styles" Target="styles.xml"/><Relationship Id="rId29" Type="http://schemas.openxmlformats.org/officeDocument/2006/relationships/hyperlink" Target="https://www.zotero.org/google-docs/?2lzcZq" TargetMode="External"/><Relationship Id="rId24" Type="http://schemas.openxmlformats.org/officeDocument/2006/relationships/hyperlink" Target="https://www.zotero.org/google-docs/?2lzcZq" TargetMode="External"/><Relationship Id="rId40" Type="http://schemas.openxmlformats.org/officeDocument/2006/relationships/hyperlink" Target="https://www.zotero.org/google-docs/?2lzcZq" TargetMode="External"/><Relationship Id="rId45" Type="http://schemas.openxmlformats.org/officeDocument/2006/relationships/hyperlink" Target="https://www.zotero.org/google-docs/?2lzcZq" TargetMode="External"/><Relationship Id="rId66" Type="http://schemas.openxmlformats.org/officeDocument/2006/relationships/hyperlink" Target="https://www.zotero.org/google-docs/?2lzcZq" TargetMode="External"/><Relationship Id="rId87" Type="http://schemas.openxmlformats.org/officeDocument/2006/relationships/hyperlink" Target="https://www.zotero.org/google-docs/?2lzcZq" TargetMode="External"/><Relationship Id="rId110" Type="http://schemas.openxmlformats.org/officeDocument/2006/relationships/hyperlink" Target="https://www.zotero.org/google-docs/?2lzcZq" TargetMode="External"/><Relationship Id="rId115" Type="http://schemas.openxmlformats.org/officeDocument/2006/relationships/hyperlink" Target="https://www.zotero.org/google-docs/?2lzcZq" TargetMode="External"/><Relationship Id="rId131" Type="http://schemas.openxmlformats.org/officeDocument/2006/relationships/hyperlink" Target="https://www.zotero.org/google-docs/?2lzcZq" TargetMode="External"/><Relationship Id="rId136" Type="http://schemas.openxmlformats.org/officeDocument/2006/relationships/customXml" Target="../customXml/item2.xml"/><Relationship Id="rId61" Type="http://schemas.openxmlformats.org/officeDocument/2006/relationships/hyperlink" Target="https://www.zotero.org/google-docs/?2lzcZq" TargetMode="External"/><Relationship Id="rId82" Type="http://schemas.openxmlformats.org/officeDocument/2006/relationships/hyperlink" Target="https://www.zotero.org/google-docs/?2lzcZq" TargetMode="External"/><Relationship Id="rId19" Type="http://schemas.openxmlformats.org/officeDocument/2006/relationships/hyperlink" Target="https://www.zotero.org/google-docs/?2lzcZq" TargetMode="External"/><Relationship Id="rId30" Type="http://schemas.openxmlformats.org/officeDocument/2006/relationships/hyperlink" Target="https://www.zotero.org/google-docs/?2lzcZq" TargetMode="External"/><Relationship Id="rId35" Type="http://schemas.openxmlformats.org/officeDocument/2006/relationships/hyperlink" Target="https://www.zotero.org/google-docs/?2lzcZq" TargetMode="External"/><Relationship Id="rId56" Type="http://schemas.openxmlformats.org/officeDocument/2006/relationships/hyperlink" Target="https://www.zotero.org/google-docs/?2lzcZq" TargetMode="External"/><Relationship Id="rId77" Type="http://schemas.openxmlformats.org/officeDocument/2006/relationships/hyperlink" Target="https://www.zotero.org/google-docs/?2lzcZq" TargetMode="External"/><Relationship Id="rId100" Type="http://schemas.openxmlformats.org/officeDocument/2006/relationships/hyperlink" Target="https://www.zotero.org/google-docs/?2lzcZq" TargetMode="External"/><Relationship Id="rId105" Type="http://schemas.openxmlformats.org/officeDocument/2006/relationships/hyperlink" Target="https://www.zotero.org/google-docs/?2lzcZq" TargetMode="External"/><Relationship Id="rId126" Type="http://schemas.openxmlformats.org/officeDocument/2006/relationships/hyperlink" Target="https://www.zotero.org/google-docs/?2lzcZq" TargetMode="External"/><Relationship Id="rId51" Type="http://schemas.openxmlformats.org/officeDocument/2006/relationships/hyperlink" Target="https://www.zotero.org/google-docs/?2lzcZq" TargetMode="External"/><Relationship Id="rId72" Type="http://schemas.openxmlformats.org/officeDocument/2006/relationships/hyperlink" Target="https://www.zotero.org/google-docs/?2lzcZq" TargetMode="External"/><Relationship Id="rId93" Type="http://schemas.openxmlformats.org/officeDocument/2006/relationships/hyperlink" Target="https://www.zotero.org/google-docs/?2lzcZq" TargetMode="External"/><Relationship Id="rId98" Type="http://schemas.openxmlformats.org/officeDocument/2006/relationships/hyperlink" Target="https://www.zotero.org/google-docs/?2lzcZq" TargetMode="External"/><Relationship Id="rId121" Type="http://schemas.openxmlformats.org/officeDocument/2006/relationships/hyperlink" Target="https://www.zotero.org/google-docs/?2lzcZq" TargetMode="External"/><Relationship Id="rId3" Type="http://schemas.openxmlformats.org/officeDocument/2006/relationships/settings" Target="settings.xml"/><Relationship Id="rId25" Type="http://schemas.openxmlformats.org/officeDocument/2006/relationships/hyperlink" Target="https://www.zotero.org/google-docs/?2lzcZq" TargetMode="External"/><Relationship Id="rId46" Type="http://schemas.openxmlformats.org/officeDocument/2006/relationships/hyperlink" Target="https://www.zotero.org/google-docs/?2lzcZq" TargetMode="External"/><Relationship Id="rId67" Type="http://schemas.openxmlformats.org/officeDocument/2006/relationships/hyperlink" Target="https://www.zotero.org/google-docs/?2lzcZq" TargetMode="External"/><Relationship Id="rId116" Type="http://schemas.openxmlformats.org/officeDocument/2006/relationships/hyperlink" Target="https://www.zotero.org/google-docs/?2lzcZq" TargetMode="External"/><Relationship Id="Ra2f64461823c4763" Type="http://schemas.openxmlformats.org/officeDocument/2006/relationships/hyperlink" Target="https://www.zotero.org/google-docs/?WsriHe" TargetMode="External"/><Relationship Id="rId137" Type="http://schemas.openxmlformats.org/officeDocument/2006/relationships/customXml" Target="../customXml/item3.xml"/><Relationship Id="rId20" Type="http://schemas.openxmlformats.org/officeDocument/2006/relationships/hyperlink" Target="https://www.zotero.org/google-docs/?2lzcZq" TargetMode="External"/><Relationship Id="rId41" Type="http://schemas.openxmlformats.org/officeDocument/2006/relationships/hyperlink" Target="https://www.zotero.org/google-docs/?2lzcZq" TargetMode="External"/><Relationship Id="rId62" Type="http://schemas.openxmlformats.org/officeDocument/2006/relationships/hyperlink" Target="https://www.zotero.org/google-docs/?2lzcZq" TargetMode="External"/><Relationship Id="rId83" Type="http://schemas.openxmlformats.org/officeDocument/2006/relationships/hyperlink" Target="https://www.zotero.org/google-docs/?2lzcZq" TargetMode="External"/><Relationship Id="rId88" Type="http://schemas.openxmlformats.org/officeDocument/2006/relationships/hyperlink" Target="https://www.zotero.org/google-docs/?2lzcZq" TargetMode="External"/><Relationship Id="rId111" Type="http://schemas.openxmlformats.org/officeDocument/2006/relationships/hyperlink" Target="https://www.zotero.org/google-docs/?2lzcZq" TargetMode="External"/><Relationship Id="rId132" Type="http://schemas.openxmlformats.org/officeDocument/2006/relationships/fontTable" Target="fontTable.xml"/><Relationship Id="R7046e6d9e6674a8c" Type="http://schemas.openxmlformats.org/officeDocument/2006/relationships/hyperlink" Target="https://www.zotero.org/google-docs/?0m1BNQ" TargetMode="External"/><Relationship Id="rId36" Type="http://schemas.openxmlformats.org/officeDocument/2006/relationships/hyperlink" Target="https://www.zotero.org/google-docs/?2lzcZq" TargetMode="External"/><Relationship Id="rId57" Type="http://schemas.openxmlformats.org/officeDocument/2006/relationships/hyperlink" Target="https://www.zotero.org/google-docs/?2lzcZq" TargetMode="External"/><Relationship Id="rId106" Type="http://schemas.openxmlformats.org/officeDocument/2006/relationships/hyperlink" Target="https://www.zotero.org/google-docs/?2lzcZq" TargetMode="External"/><Relationship Id="rId127" Type="http://schemas.openxmlformats.org/officeDocument/2006/relationships/hyperlink" Target="https://www.zotero.org/google-docs/?2lzcZq" TargetMode="External"/><Relationship Id="rId31" Type="http://schemas.openxmlformats.org/officeDocument/2006/relationships/hyperlink" Target="https://www.zotero.org/google-docs/?2lzcZq" TargetMode="External"/><Relationship Id="rId52" Type="http://schemas.openxmlformats.org/officeDocument/2006/relationships/hyperlink" Target="https://www.zotero.org/google-docs/?2lzcZq" TargetMode="External"/><Relationship Id="rId73" Type="http://schemas.openxmlformats.org/officeDocument/2006/relationships/hyperlink" Target="https://www.zotero.org/google-docs/?2lzcZq" TargetMode="External"/><Relationship Id="rId78" Type="http://schemas.openxmlformats.org/officeDocument/2006/relationships/hyperlink" Target="https://www.zotero.org/google-docs/?2lzcZq" TargetMode="External"/><Relationship Id="rId94" Type="http://schemas.openxmlformats.org/officeDocument/2006/relationships/hyperlink" Target="https://www.zotero.org/google-docs/?2lzcZq" TargetMode="External"/><Relationship Id="rId99" Type="http://schemas.openxmlformats.org/officeDocument/2006/relationships/hyperlink" Target="https://www.zotero.org/google-docs/?2lzcZq" TargetMode="External"/><Relationship Id="rId101" Type="http://schemas.openxmlformats.org/officeDocument/2006/relationships/hyperlink" Target="https://www.zotero.org/google-docs/?2lzcZq" TargetMode="External"/><Relationship Id="rId122" Type="http://schemas.openxmlformats.org/officeDocument/2006/relationships/hyperlink" Target="https://www.zotero.org/google-docs/?2lzcZq" TargetMode="External"/><Relationship Id="rId4" Type="http://schemas.openxmlformats.org/officeDocument/2006/relationships/webSettings" Target="webSettings.xml"/><Relationship Id="rId26" Type="http://schemas.openxmlformats.org/officeDocument/2006/relationships/hyperlink" Target="https://www.zotero.org/google-docs/?2lzcZq" TargetMode="External"/><Relationship Id="rId47" Type="http://schemas.openxmlformats.org/officeDocument/2006/relationships/hyperlink" Target="https://www.zotero.org/google-docs/?2lzcZq" TargetMode="External"/><Relationship Id="rId68" Type="http://schemas.openxmlformats.org/officeDocument/2006/relationships/hyperlink" Target="https://www.zotero.org/google-docs/?2lzcZq" TargetMode="External"/><Relationship Id="rId89" Type="http://schemas.openxmlformats.org/officeDocument/2006/relationships/hyperlink" Target="https://www.zotero.org/google-docs/?2lzcZq" TargetMode="External"/><Relationship Id="rId112" Type="http://schemas.openxmlformats.org/officeDocument/2006/relationships/hyperlink" Target="https://www.zotero.org/google-docs/?2lzcZq" TargetMode="External"/><Relationship Id="rId13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921E31622BA47A5BEE7A2CE318F26" ma:contentTypeVersion="12" ma:contentTypeDescription="Create a new document." ma:contentTypeScope="" ma:versionID="bbbe4ce2f8fe09d1c797aa555d1ed32a">
  <xsd:schema xmlns:xsd="http://www.w3.org/2001/XMLSchema" xmlns:xs="http://www.w3.org/2001/XMLSchema" xmlns:p="http://schemas.microsoft.com/office/2006/metadata/properties" xmlns:ns2="98fb7176-381e-4eb6-825b-93e64c92b6ea" xmlns:ns3="fe56dbcb-f404-42a8-8006-471f9c1a2fc9" targetNamespace="http://schemas.microsoft.com/office/2006/metadata/properties" ma:root="true" ma:fieldsID="1e562a0e15c5e5c6d0c89a0f84659810" ns2:_="" ns3:_="">
    <xsd:import namespace="98fb7176-381e-4eb6-825b-93e64c92b6ea"/>
    <xsd:import namespace="fe56dbcb-f404-42a8-8006-471f9c1a2fc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b7176-381e-4eb6-825b-93e64c92b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573f668-f3c2-41a3-9de5-80cf810034af"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56dbcb-f404-42a8-8006-471f9c1a2fc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4dca289-5305-4332-8e1d-5ed49a3557f2}" ma:internalName="TaxCatchAll" ma:showField="CatchAllData" ma:web="fe56dbcb-f404-42a8-8006-471f9c1a2f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56dbcb-f404-42a8-8006-471f9c1a2fc9" xsi:nil="true"/>
    <lcf76f155ced4ddcb4097134ff3c332f xmlns="98fb7176-381e-4eb6-825b-93e64c92b6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9CC951-167E-4997-BC08-3525400CF89B}"/>
</file>

<file path=customXml/itemProps2.xml><?xml version="1.0" encoding="utf-8"?>
<ds:datastoreItem xmlns:ds="http://schemas.openxmlformats.org/officeDocument/2006/customXml" ds:itemID="{D0654D84-CD21-4ACA-906A-A41049E27E84}"/>
</file>

<file path=customXml/itemProps3.xml><?xml version="1.0" encoding="utf-8"?>
<ds:datastoreItem xmlns:ds="http://schemas.openxmlformats.org/officeDocument/2006/customXml" ds:itemID="{027F601A-DD76-473F-914F-5F1D915B05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Huntsman Cancer Institute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OTRIMSKI</cp:lastModifiedBy>
  <cp:revision>5</cp:revision>
  <dcterms:created xsi:type="dcterms:W3CDTF">2025-03-17T16:30:00Z</dcterms:created>
  <dcterms:modified xsi:type="dcterms:W3CDTF">2025-04-14T22:10:49Z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0x010100A52921E31622BA47A5BEE7A2CE318F26</vt:lpwstr>
  </property>
</Properties>
</file>